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A066" w14:textId="77777777" w:rsidR="00F86435" w:rsidRDefault="00F86435">
      <w:pPr>
        <w:pStyle w:val="Standard"/>
        <w:rPr>
          <w:sz w:val="16"/>
        </w:rPr>
      </w:pPr>
    </w:p>
    <w:p w14:paraId="73806C16" w14:textId="77777777" w:rsidR="00042E98" w:rsidRDefault="00042E98">
      <w:pPr>
        <w:pStyle w:val="Standard"/>
        <w:rPr>
          <w:sz w:val="16"/>
        </w:rPr>
      </w:pPr>
    </w:p>
    <w:p w14:paraId="788D5394" w14:textId="77777777" w:rsidR="00042E98" w:rsidRPr="0051315F" w:rsidRDefault="00042E98">
      <w:pPr>
        <w:pStyle w:val="Standard"/>
        <w:rPr>
          <w:sz w:val="16"/>
        </w:rPr>
        <w:sectPr w:rsidR="00042E98" w:rsidRPr="0051315F" w:rsidSect="006E4E12">
          <w:headerReference w:type="even" r:id="rId13"/>
          <w:headerReference w:type="default" r:id="rId14"/>
          <w:footerReference w:type="even" r:id="rId15"/>
          <w:footerReference w:type="default" r:id="rId16"/>
          <w:headerReference w:type="first" r:id="rId17"/>
          <w:footerReference w:type="first" r:id="rId18"/>
          <w:pgSz w:w="11905" w:h="16837"/>
          <w:pgMar w:top="2948" w:right="1418" w:bottom="1134" w:left="1588" w:header="7825" w:footer="709" w:gutter="0"/>
          <w:paperSrc w:first="9148" w:other="9148"/>
          <w:cols w:space="708"/>
          <w:titlePg/>
          <w:docGrid w:linePitch="326"/>
        </w:sectPr>
      </w:pPr>
    </w:p>
    <w:p w14:paraId="439E2E25" w14:textId="5C7C05E2" w:rsidR="00C61789" w:rsidRDefault="00C61789" w:rsidP="00CB24C6">
      <w:pPr>
        <w:ind w:left="360"/>
        <w:rPr>
          <w:b/>
          <w:szCs w:val="20"/>
        </w:rPr>
      </w:pPr>
      <w:r w:rsidRPr="0051315F">
        <w:rPr>
          <w:b/>
          <w:szCs w:val="20"/>
        </w:rPr>
        <w:t>Aanwezig:</w:t>
      </w:r>
    </w:p>
    <w:p w14:paraId="1C820B86" w14:textId="01BDCBF6" w:rsidR="00407AFE" w:rsidRDefault="007E2409" w:rsidP="00CB24C6">
      <w:pPr>
        <w:ind w:left="360"/>
        <w:rPr>
          <w:szCs w:val="20"/>
        </w:rPr>
      </w:pPr>
      <w:r w:rsidRPr="00C93EC7">
        <w:rPr>
          <w:szCs w:val="20"/>
        </w:rPr>
        <w:t>(</w:t>
      </w:r>
      <w:r w:rsidR="00042E98">
        <w:rPr>
          <w:szCs w:val="20"/>
        </w:rPr>
        <w:t>1</w:t>
      </w:r>
      <w:r w:rsidR="002550D5">
        <w:rPr>
          <w:szCs w:val="20"/>
        </w:rPr>
        <w:t>1</w:t>
      </w:r>
      <w:r w:rsidRPr="00C93EC7">
        <w:rPr>
          <w:szCs w:val="20"/>
        </w:rPr>
        <w:t xml:space="preserve"> personen)</w:t>
      </w:r>
      <w:r w:rsidR="00C93EC7" w:rsidRPr="00C93EC7">
        <w:rPr>
          <w:szCs w:val="20"/>
        </w:rPr>
        <w:t xml:space="preserve"> </w:t>
      </w:r>
      <w:r w:rsidR="00E0139F">
        <w:rPr>
          <w:szCs w:val="20"/>
        </w:rPr>
        <w:t>Edwin Wisse</w:t>
      </w:r>
      <w:r w:rsidR="00C93EC7" w:rsidRPr="00C93EC7">
        <w:rPr>
          <w:szCs w:val="20"/>
        </w:rPr>
        <w:t xml:space="preserve"> (Logius)(</w:t>
      </w:r>
      <w:proofErr w:type="spellStart"/>
      <w:r w:rsidR="00C93EC7" w:rsidRPr="00C93EC7">
        <w:rPr>
          <w:szCs w:val="20"/>
        </w:rPr>
        <w:t>vz</w:t>
      </w:r>
      <w:proofErr w:type="spellEnd"/>
      <w:r w:rsidR="00C93EC7" w:rsidRPr="00C93EC7">
        <w:rPr>
          <w:szCs w:val="20"/>
        </w:rPr>
        <w:t>),</w:t>
      </w:r>
      <w:r w:rsidR="00E0139F">
        <w:rPr>
          <w:szCs w:val="20"/>
        </w:rPr>
        <w:t xml:space="preserve"> Rijk van Haaften (Kadaster</w:t>
      </w:r>
      <w:r w:rsidR="0035191E" w:rsidRPr="0051315F">
        <w:rPr>
          <w:szCs w:val="20"/>
        </w:rPr>
        <w:t xml:space="preserve">), </w:t>
      </w:r>
      <w:r w:rsidR="00E0139F">
        <w:rPr>
          <w:szCs w:val="20"/>
        </w:rPr>
        <w:t xml:space="preserve">Martin van der Plas (Logius Standaarden), </w:t>
      </w:r>
      <w:r w:rsidR="00042E98">
        <w:rPr>
          <w:szCs w:val="20"/>
        </w:rPr>
        <w:t xml:space="preserve">Marian van Ansem (min BZK), Alexander Green (Logius), </w:t>
      </w:r>
      <w:r w:rsidR="00DE13D7">
        <w:rPr>
          <w:szCs w:val="20"/>
        </w:rPr>
        <w:t>Sjaak Derksen</w:t>
      </w:r>
      <w:r w:rsidR="002C5687">
        <w:rPr>
          <w:szCs w:val="20"/>
        </w:rPr>
        <w:t xml:space="preserve"> (TNO)</w:t>
      </w:r>
      <w:r w:rsidR="00DE13D7">
        <w:rPr>
          <w:szCs w:val="20"/>
        </w:rPr>
        <w:t>,</w:t>
      </w:r>
      <w:r w:rsidR="002C5687">
        <w:rPr>
          <w:szCs w:val="20"/>
        </w:rPr>
        <w:t xml:space="preserve"> Ad Gerrits (VNG), Dennis </w:t>
      </w:r>
      <w:proofErr w:type="spellStart"/>
      <w:r w:rsidR="002C5687">
        <w:rPr>
          <w:szCs w:val="20"/>
        </w:rPr>
        <w:t>Nass</w:t>
      </w:r>
      <w:proofErr w:type="spellEnd"/>
      <w:r w:rsidR="002C5687">
        <w:rPr>
          <w:szCs w:val="20"/>
        </w:rPr>
        <w:t xml:space="preserve"> (Kadaster),</w:t>
      </w:r>
      <w:r w:rsidR="00E0139F">
        <w:rPr>
          <w:szCs w:val="20"/>
        </w:rPr>
        <w:t xml:space="preserve"> </w:t>
      </w:r>
      <w:r w:rsidR="00042E98">
        <w:rPr>
          <w:szCs w:val="20"/>
        </w:rPr>
        <w:t xml:space="preserve">Tom Vijlbrief (Kadaster), Peter Fuchs (Belastingdienst), </w:t>
      </w:r>
      <w:r w:rsidR="007C6740" w:rsidRPr="0051315F">
        <w:rPr>
          <w:szCs w:val="20"/>
        </w:rPr>
        <w:t xml:space="preserve">Lizzy Wellink </w:t>
      </w:r>
      <w:r w:rsidR="00957215" w:rsidRPr="0051315F">
        <w:rPr>
          <w:szCs w:val="20"/>
        </w:rPr>
        <w:t>(</w:t>
      </w:r>
      <w:r w:rsidR="007C6740" w:rsidRPr="0051315F">
        <w:rPr>
          <w:szCs w:val="20"/>
        </w:rPr>
        <w:t>secretaris)</w:t>
      </w:r>
      <w:r w:rsidR="00957215" w:rsidRPr="0051315F">
        <w:rPr>
          <w:szCs w:val="20"/>
        </w:rPr>
        <w:t>(Logius)</w:t>
      </w:r>
      <w:r w:rsidR="007C6740" w:rsidRPr="0051315F">
        <w:rPr>
          <w:szCs w:val="20"/>
        </w:rPr>
        <w:t>.</w:t>
      </w:r>
    </w:p>
    <w:p w14:paraId="1D8F044C" w14:textId="12A4A04B" w:rsidR="0089360A" w:rsidRPr="0051315F" w:rsidRDefault="0089360A" w:rsidP="00CB24C6">
      <w:pPr>
        <w:ind w:left="360"/>
        <w:rPr>
          <w:szCs w:val="20"/>
        </w:rPr>
      </w:pPr>
    </w:p>
    <w:p w14:paraId="50A61810" w14:textId="6032682D" w:rsidR="0089360A" w:rsidRPr="0051315F" w:rsidRDefault="0089360A" w:rsidP="00CB24C6">
      <w:pPr>
        <w:ind w:left="360"/>
        <w:rPr>
          <w:b/>
          <w:szCs w:val="20"/>
        </w:rPr>
      </w:pPr>
      <w:r w:rsidRPr="0051315F">
        <w:rPr>
          <w:b/>
          <w:szCs w:val="20"/>
        </w:rPr>
        <w:t>Afwezig</w:t>
      </w:r>
      <w:r w:rsidR="007C6740" w:rsidRPr="0051315F">
        <w:rPr>
          <w:b/>
          <w:szCs w:val="20"/>
        </w:rPr>
        <w:t xml:space="preserve"> (met berichtgeving)</w:t>
      </w:r>
      <w:r w:rsidRPr="0051315F">
        <w:rPr>
          <w:b/>
          <w:szCs w:val="20"/>
        </w:rPr>
        <w:t>:</w:t>
      </w:r>
    </w:p>
    <w:p w14:paraId="3016621E" w14:textId="2DBB3BDC" w:rsidR="00650740" w:rsidRPr="0051315F" w:rsidRDefault="00325DA1" w:rsidP="00C73275">
      <w:pPr>
        <w:ind w:left="360"/>
        <w:rPr>
          <w:szCs w:val="20"/>
        </w:rPr>
      </w:pPr>
      <w:r>
        <w:rPr>
          <w:szCs w:val="20"/>
        </w:rPr>
        <w:t xml:space="preserve">Peter Haasnoot (Logius), </w:t>
      </w:r>
      <w:r w:rsidR="00042E98">
        <w:rPr>
          <w:szCs w:val="20"/>
        </w:rPr>
        <w:t xml:space="preserve">Bas Kooij (Logius Productiehuis), </w:t>
      </w:r>
      <w:r w:rsidR="00930F41">
        <w:rPr>
          <w:szCs w:val="20"/>
        </w:rPr>
        <w:t>Pauline van Zadelhoff (KvK)</w:t>
      </w:r>
      <w:r w:rsidR="00FE2E47">
        <w:rPr>
          <w:szCs w:val="20"/>
        </w:rPr>
        <w:t xml:space="preserve">, </w:t>
      </w:r>
      <w:r w:rsidR="00042E98">
        <w:rPr>
          <w:szCs w:val="20"/>
        </w:rPr>
        <w:t>Karl de Boer (</w:t>
      </w:r>
      <w:proofErr w:type="spellStart"/>
      <w:r w:rsidR="00042E98">
        <w:rPr>
          <w:szCs w:val="20"/>
        </w:rPr>
        <w:t>Enable</w:t>
      </w:r>
      <w:proofErr w:type="spellEnd"/>
      <w:r w:rsidR="00042E98">
        <w:rPr>
          <w:szCs w:val="20"/>
        </w:rPr>
        <w:t xml:space="preserve"> U),</w:t>
      </w:r>
      <w:r w:rsidR="00042E98" w:rsidRPr="00042E98">
        <w:rPr>
          <w:szCs w:val="20"/>
        </w:rPr>
        <w:t xml:space="preserve"> </w:t>
      </w:r>
      <w:r w:rsidR="00042E98">
        <w:rPr>
          <w:szCs w:val="20"/>
        </w:rPr>
        <w:t>René Cham (Logius portfolio-ontwikkeling),</w:t>
      </w:r>
    </w:p>
    <w:p w14:paraId="709F7044" w14:textId="77777777" w:rsidR="00407AFE" w:rsidRPr="0051315F" w:rsidRDefault="00407AFE" w:rsidP="00CB24C6">
      <w:pPr>
        <w:ind w:left="360"/>
        <w:rPr>
          <w:szCs w:val="20"/>
        </w:rPr>
      </w:pPr>
    </w:p>
    <w:p w14:paraId="5AFB2133" w14:textId="563BA9A4" w:rsidR="0036200A" w:rsidRPr="0051315F" w:rsidRDefault="0036200A">
      <w:pPr>
        <w:spacing w:line="240" w:lineRule="auto"/>
        <w:rPr>
          <w:b/>
          <w:szCs w:val="20"/>
        </w:rPr>
      </w:pPr>
      <w:r w:rsidRPr="0051315F">
        <w:rPr>
          <w:b/>
          <w:szCs w:val="20"/>
        </w:rPr>
        <w:br w:type="page"/>
      </w:r>
    </w:p>
    <w:p w14:paraId="49E7E00E" w14:textId="77777777" w:rsidR="00C61789" w:rsidRPr="0051315F" w:rsidRDefault="00C61789" w:rsidP="00CB24C6">
      <w:pPr>
        <w:ind w:left="360"/>
        <w:rPr>
          <w:b/>
          <w:szCs w:val="20"/>
        </w:rPr>
      </w:pPr>
    </w:p>
    <w:p w14:paraId="2403F28C" w14:textId="3C1F4B65" w:rsidR="0067733A" w:rsidRPr="0051315F" w:rsidRDefault="0067733A" w:rsidP="00987774">
      <w:pPr>
        <w:pStyle w:val="Lijstalinea"/>
        <w:numPr>
          <w:ilvl w:val="0"/>
          <w:numId w:val="1"/>
        </w:numPr>
        <w:rPr>
          <w:b/>
          <w:i/>
          <w:szCs w:val="20"/>
        </w:rPr>
      </w:pPr>
      <w:r w:rsidRPr="0051315F">
        <w:rPr>
          <w:b/>
          <w:i/>
          <w:szCs w:val="20"/>
        </w:rPr>
        <w:t>Opening &amp; mededelingen</w:t>
      </w:r>
      <w:r w:rsidR="00240223" w:rsidRPr="0051315F">
        <w:rPr>
          <w:b/>
          <w:i/>
          <w:szCs w:val="20"/>
        </w:rPr>
        <w:t xml:space="preserve"> (</w:t>
      </w:r>
      <w:proofErr w:type="spellStart"/>
      <w:r w:rsidR="00240223" w:rsidRPr="0051315F">
        <w:rPr>
          <w:b/>
          <w:i/>
          <w:szCs w:val="20"/>
        </w:rPr>
        <w:t>vz</w:t>
      </w:r>
      <w:proofErr w:type="spellEnd"/>
      <w:r w:rsidR="00240223" w:rsidRPr="0051315F">
        <w:rPr>
          <w:b/>
          <w:i/>
          <w:szCs w:val="20"/>
        </w:rPr>
        <w:t>)</w:t>
      </w:r>
    </w:p>
    <w:p w14:paraId="283726D2" w14:textId="77777777" w:rsidR="00833E38" w:rsidRPr="0051315F" w:rsidRDefault="00833E38" w:rsidP="00833E38">
      <w:pPr>
        <w:pStyle w:val="Lijstalinea"/>
        <w:ind w:left="700"/>
        <w:rPr>
          <w:b/>
          <w:i/>
          <w:szCs w:val="20"/>
        </w:rPr>
      </w:pPr>
    </w:p>
    <w:p w14:paraId="787A67A0" w14:textId="5B3C91B1" w:rsidR="00A700F2" w:rsidRPr="002550D5" w:rsidRDefault="00930F41" w:rsidP="002550D5">
      <w:pPr>
        <w:pStyle w:val="Lijstalinea"/>
        <w:ind w:left="700"/>
        <w:rPr>
          <w:bCs/>
          <w:iCs/>
          <w:szCs w:val="20"/>
        </w:rPr>
      </w:pPr>
      <w:r w:rsidRPr="00325DA1">
        <w:rPr>
          <w:bCs/>
          <w:iCs/>
          <w:szCs w:val="20"/>
        </w:rPr>
        <w:t>Hartelijk welkom namens de voorzitter Edwin Wisse – Logius Standaarden</w:t>
      </w:r>
      <w:r w:rsidR="002550D5">
        <w:rPr>
          <w:bCs/>
          <w:iCs/>
          <w:szCs w:val="20"/>
        </w:rPr>
        <w:t xml:space="preserve"> bij het Technisch Overleg Cloudevents. Dit overleg wordt hybride gehouden,</w:t>
      </w:r>
      <w:r w:rsidR="009724E1">
        <w:rPr>
          <w:bCs/>
          <w:iCs/>
          <w:szCs w:val="20"/>
        </w:rPr>
        <w:t xml:space="preserve"> </w:t>
      </w:r>
      <w:r w:rsidR="002550D5">
        <w:rPr>
          <w:bCs/>
          <w:iCs/>
          <w:szCs w:val="20"/>
        </w:rPr>
        <w:t xml:space="preserve">deels bij Logius deels online. </w:t>
      </w:r>
    </w:p>
    <w:p w14:paraId="6859D588" w14:textId="2823010D" w:rsidR="00FE2E47" w:rsidRDefault="00042E98" w:rsidP="00FE2E47">
      <w:pPr>
        <w:pStyle w:val="Lijstalinea"/>
        <w:numPr>
          <w:ilvl w:val="0"/>
          <w:numId w:val="4"/>
        </w:numPr>
        <w:rPr>
          <w:bCs/>
          <w:iCs/>
          <w:szCs w:val="20"/>
        </w:rPr>
      </w:pPr>
      <w:r>
        <w:rPr>
          <w:bCs/>
          <w:iCs/>
          <w:szCs w:val="20"/>
        </w:rPr>
        <w:t xml:space="preserve">&lt;Mededeling&gt; In het </w:t>
      </w:r>
      <w:r w:rsidR="00930F41">
        <w:rPr>
          <w:bCs/>
          <w:iCs/>
          <w:szCs w:val="20"/>
        </w:rPr>
        <w:t xml:space="preserve">Technisch Overleg </w:t>
      </w:r>
      <w:r>
        <w:rPr>
          <w:bCs/>
          <w:iCs/>
          <w:szCs w:val="20"/>
        </w:rPr>
        <w:t xml:space="preserve">Digikoppeling van gisteren (d.d. 6 maart) is het FSC wijzigingsvoorstel voorgelegd, en zijn vragen en opmerkingen opgehaald in de constructieve discussie </w:t>
      </w:r>
      <w:r w:rsidR="00525FA1">
        <w:rPr>
          <w:bCs/>
          <w:iCs/>
          <w:szCs w:val="20"/>
        </w:rPr>
        <w:t xml:space="preserve">die heeft plaatsgevonden. Einddoel </w:t>
      </w:r>
      <w:r w:rsidR="002550D5">
        <w:rPr>
          <w:bCs/>
          <w:iCs/>
          <w:szCs w:val="20"/>
        </w:rPr>
        <w:t xml:space="preserve">is om </w:t>
      </w:r>
      <w:r w:rsidR="00525FA1">
        <w:rPr>
          <w:bCs/>
          <w:iCs/>
          <w:szCs w:val="20"/>
        </w:rPr>
        <w:t xml:space="preserve">voor eind mei een advies mee te geven </w:t>
      </w:r>
      <w:r w:rsidR="002550D5">
        <w:rPr>
          <w:bCs/>
          <w:iCs/>
          <w:szCs w:val="20"/>
        </w:rPr>
        <w:t>aan de</w:t>
      </w:r>
      <w:r w:rsidR="00525FA1">
        <w:rPr>
          <w:bCs/>
          <w:iCs/>
          <w:szCs w:val="20"/>
        </w:rPr>
        <w:t xml:space="preserve"> MIDO programmeringstafel en hopelijk </w:t>
      </w:r>
      <w:r w:rsidR="002550D5">
        <w:rPr>
          <w:bCs/>
          <w:iCs/>
          <w:szCs w:val="20"/>
        </w:rPr>
        <w:t>vervolgens kan deze geagendeerd worden voor de programmeringsraad i</w:t>
      </w:r>
      <w:r w:rsidR="00525FA1">
        <w:rPr>
          <w:bCs/>
          <w:iCs/>
          <w:szCs w:val="20"/>
        </w:rPr>
        <w:t>n juni 2024.</w:t>
      </w:r>
    </w:p>
    <w:p w14:paraId="06321DCA" w14:textId="6C810714" w:rsidR="00525FA1" w:rsidRDefault="00525FA1" w:rsidP="00FE2E47">
      <w:pPr>
        <w:pStyle w:val="Lijstalinea"/>
        <w:numPr>
          <w:ilvl w:val="0"/>
          <w:numId w:val="4"/>
        </w:numPr>
        <w:rPr>
          <w:bCs/>
          <w:iCs/>
          <w:szCs w:val="20"/>
        </w:rPr>
      </w:pPr>
      <w:r>
        <w:rPr>
          <w:bCs/>
          <w:iCs/>
          <w:szCs w:val="20"/>
        </w:rPr>
        <w:t xml:space="preserve">&lt;Vraag Mirian v Ansem&gt; </w:t>
      </w:r>
      <w:r w:rsidR="00AB6373">
        <w:rPr>
          <w:bCs/>
          <w:iCs/>
          <w:szCs w:val="20"/>
        </w:rPr>
        <w:t xml:space="preserve">FSC is in het totale plaatje van </w:t>
      </w:r>
      <w:proofErr w:type="spellStart"/>
      <w:r w:rsidR="00AB6373">
        <w:rPr>
          <w:bCs/>
          <w:iCs/>
          <w:szCs w:val="20"/>
        </w:rPr>
        <w:t>Digikoppeling</w:t>
      </w:r>
      <w:proofErr w:type="spellEnd"/>
      <w:r w:rsidR="00AB6373">
        <w:rPr>
          <w:bCs/>
          <w:iCs/>
          <w:szCs w:val="20"/>
        </w:rPr>
        <w:t xml:space="preserve"> beheer opgenomen en daarmee ook </w:t>
      </w:r>
      <w:r>
        <w:rPr>
          <w:bCs/>
          <w:iCs/>
          <w:szCs w:val="20"/>
        </w:rPr>
        <w:t>in het GDI</w:t>
      </w:r>
      <w:r w:rsidR="0073600F">
        <w:rPr>
          <w:bCs/>
          <w:iCs/>
          <w:szCs w:val="20"/>
        </w:rPr>
        <w:t xml:space="preserve"> ingebed</w:t>
      </w:r>
      <w:del w:id="2" w:author="Wellink, Lizzy" w:date="2024-04-04T11:15:00Z">
        <w:r w:rsidR="0073600F" w:rsidDel="00AB6373">
          <w:rPr>
            <w:bCs/>
            <w:iCs/>
            <w:szCs w:val="20"/>
          </w:rPr>
          <w:delText xml:space="preserve"> ook</w:delText>
        </w:r>
      </w:del>
      <w:r w:rsidR="00AB6373">
        <w:rPr>
          <w:bCs/>
          <w:iCs/>
          <w:szCs w:val="20"/>
        </w:rPr>
        <w:t xml:space="preserve">, als beantwoording op de vraag van Mirian. </w:t>
      </w:r>
    </w:p>
    <w:p w14:paraId="350B3DDE" w14:textId="487CE2F2" w:rsidR="0073600F" w:rsidRPr="004E3A8E" w:rsidRDefault="0073600F" w:rsidP="004E3A8E">
      <w:pPr>
        <w:pStyle w:val="Lijstalinea"/>
        <w:numPr>
          <w:ilvl w:val="0"/>
          <w:numId w:val="4"/>
        </w:numPr>
        <w:rPr>
          <w:bCs/>
          <w:iCs/>
          <w:szCs w:val="20"/>
        </w:rPr>
      </w:pPr>
      <w:r>
        <w:rPr>
          <w:bCs/>
          <w:iCs/>
          <w:szCs w:val="20"/>
        </w:rPr>
        <w:t>&lt;Vraag Mirian v Ansem&gt; Zijn notificaties passend in Cloudevents</w:t>
      </w:r>
      <w:r w:rsidR="0091446B">
        <w:rPr>
          <w:bCs/>
          <w:iCs/>
          <w:szCs w:val="20"/>
        </w:rPr>
        <w:t xml:space="preserve">, aanmelden </w:t>
      </w:r>
      <w:r w:rsidR="005D6FAA">
        <w:rPr>
          <w:bCs/>
          <w:iCs/>
          <w:szCs w:val="20"/>
        </w:rPr>
        <w:t xml:space="preserve">op </w:t>
      </w:r>
      <w:r w:rsidR="0091446B">
        <w:rPr>
          <w:bCs/>
          <w:iCs/>
          <w:szCs w:val="20"/>
        </w:rPr>
        <w:t xml:space="preserve">abonnementen </w:t>
      </w:r>
      <w:r w:rsidR="005D6FAA">
        <w:rPr>
          <w:bCs/>
          <w:iCs/>
          <w:szCs w:val="20"/>
        </w:rPr>
        <w:t xml:space="preserve">ook als </w:t>
      </w:r>
      <w:r w:rsidR="0091446B">
        <w:rPr>
          <w:bCs/>
          <w:iCs/>
          <w:szCs w:val="20"/>
        </w:rPr>
        <w:t>notificaties</w:t>
      </w:r>
      <w:r>
        <w:rPr>
          <w:bCs/>
          <w:iCs/>
          <w:szCs w:val="20"/>
        </w:rPr>
        <w:t xml:space="preserve">? Ja. </w:t>
      </w:r>
      <w:r w:rsidR="00325DA1">
        <w:rPr>
          <w:bCs/>
          <w:iCs/>
          <w:szCs w:val="20"/>
        </w:rPr>
        <w:t xml:space="preserve">En </w:t>
      </w:r>
      <w:r>
        <w:rPr>
          <w:bCs/>
          <w:iCs/>
          <w:szCs w:val="20"/>
        </w:rPr>
        <w:t>dus in het vernieuwingsvoorstel meegenomen? Nog niet, maar past zeker in de scope.</w:t>
      </w:r>
      <w:r w:rsidR="0091446B">
        <w:rPr>
          <w:bCs/>
          <w:iCs/>
          <w:szCs w:val="20"/>
        </w:rPr>
        <w:t xml:space="preserve"> </w:t>
      </w:r>
      <w:r w:rsidR="005D6FAA">
        <w:rPr>
          <w:bCs/>
          <w:iCs/>
          <w:szCs w:val="20"/>
        </w:rPr>
        <w:t xml:space="preserve">Je kunt denken aan een </w:t>
      </w:r>
      <w:proofErr w:type="spellStart"/>
      <w:r w:rsidR="005D6FAA">
        <w:rPr>
          <w:bCs/>
          <w:iCs/>
          <w:szCs w:val="20"/>
        </w:rPr>
        <w:t>abonnerings</w:t>
      </w:r>
      <w:r w:rsidR="005D6FAA" w:rsidRPr="004E3A8E">
        <w:rPr>
          <w:bCs/>
          <w:iCs/>
          <w:szCs w:val="20"/>
        </w:rPr>
        <w:t>standaard</w:t>
      </w:r>
      <w:proofErr w:type="spellEnd"/>
      <w:r w:rsidR="005D6FAA" w:rsidRPr="004E3A8E">
        <w:rPr>
          <w:bCs/>
          <w:iCs/>
          <w:szCs w:val="20"/>
        </w:rPr>
        <w:t>.</w:t>
      </w:r>
    </w:p>
    <w:p w14:paraId="71E63E57" w14:textId="77777777" w:rsidR="00F45237" w:rsidRPr="0051315F" w:rsidRDefault="00F45237" w:rsidP="007E2409">
      <w:pPr>
        <w:ind w:left="700"/>
        <w:rPr>
          <w:b/>
          <w:i/>
          <w:szCs w:val="20"/>
        </w:rPr>
      </w:pPr>
    </w:p>
    <w:p w14:paraId="37CCCBCF" w14:textId="27BF9951" w:rsidR="0067733A" w:rsidRPr="0051315F" w:rsidRDefault="0067733A" w:rsidP="00833E38">
      <w:pPr>
        <w:pStyle w:val="Lijstalinea"/>
        <w:ind w:left="1040"/>
        <w:rPr>
          <w:b/>
          <w:i/>
          <w:szCs w:val="20"/>
        </w:rPr>
      </w:pPr>
    </w:p>
    <w:p w14:paraId="012E1C19" w14:textId="78704F52" w:rsidR="00A944A3" w:rsidRDefault="00A944A3" w:rsidP="00915A93">
      <w:pPr>
        <w:pStyle w:val="Lijstalinea"/>
        <w:numPr>
          <w:ilvl w:val="0"/>
          <w:numId w:val="1"/>
        </w:numPr>
        <w:rPr>
          <w:b/>
          <w:i/>
          <w:szCs w:val="20"/>
        </w:rPr>
      </w:pPr>
      <w:r w:rsidRPr="00A944A3">
        <w:rPr>
          <w:b/>
          <w:i/>
          <w:szCs w:val="20"/>
        </w:rPr>
        <w:t>Beheermodel API standaarden en proces Forum Standaardisatie</w:t>
      </w:r>
    </w:p>
    <w:p w14:paraId="37BCFC37" w14:textId="77777777" w:rsidR="00A944A3" w:rsidRDefault="00A944A3" w:rsidP="00A944A3">
      <w:pPr>
        <w:pStyle w:val="Lijstalinea"/>
        <w:ind w:left="700"/>
        <w:rPr>
          <w:bCs/>
          <w:iCs/>
          <w:szCs w:val="20"/>
        </w:rPr>
      </w:pPr>
    </w:p>
    <w:p w14:paraId="7586B38A" w14:textId="7FB2D097" w:rsidR="00A944A3" w:rsidRPr="00A944A3" w:rsidRDefault="00A944A3" w:rsidP="00A944A3">
      <w:pPr>
        <w:pStyle w:val="Lijstalinea"/>
        <w:ind w:left="700"/>
        <w:rPr>
          <w:bCs/>
          <w:iCs/>
          <w:szCs w:val="20"/>
        </w:rPr>
      </w:pPr>
      <w:r>
        <w:rPr>
          <w:bCs/>
          <w:iCs/>
          <w:szCs w:val="20"/>
        </w:rPr>
        <w:t>Proces aanmelding Forum Standaardisatie doorlopen:</w:t>
      </w:r>
      <w:r w:rsidRPr="00A944A3">
        <w:rPr>
          <w:rFonts w:ascii="Segoe UI" w:hAnsi="Segoe UI" w:cs="Segoe UI"/>
          <w:b/>
          <w:bCs/>
          <w:color w:val="1F2328"/>
          <w:shd w:val="clear" w:color="auto" w:fill="FFFFFF"/>
        </w:rPr>
        <w:t xml:space="preserve"> </w:t>
      </w:r>
      <w:r w:rsidRPr="00A944A3">
        <w:rPr>
          <w:bCs/>
          <w:iCs/>
          <w:szCs w:val="20"/>
        </w:rPr>
        <w:t>Visualisatie-procedure-lijsten.pdf</w:t>
      </w:r>
    </w:p>
    <w:p w14:paraId="38145522" w14:textId="792EBDFD" w:rsidR="00A944A3" w:rsidRDefault="00A944A3" w:rsidP="00A944A3">
      <w:pPr>
        <w:pStyle w:val="Lijstalinea"/>
        <w:ind w:left="700"/>
        <w:rPr>
          <w:bCs/>
          <w:i/>
          <w:szCs w:val="20"/>
        </w:rPr>
      </w:pPr>
      <w:r>
        <w:rPr>
          <w:bCs/>
          <w:iCs/>
          <w:szCs w:val="20"/>
        </w:rPr>
        <w:t xml:space="preserve">Op </w:t>
      </w:r>
      <w:proofErr w:type="spellStart"/>
      <w:r>
        <w:rPr>
          <w:bCs/>
          <w:iCs/>
          <w:szCs w:val="20"/>
        </w:rPr>
        <w:t>Github</w:t>
      </w:r>
      <w:proofErr w:type="spellEnd"/>
      <w:r>
        <w:rPr>
          <w:bCs/>
          <w:iCs/>
          <w:szCs w:val="20"/>
        </w:rPr>
        <w:t xml:space="preserve">: </w:t>
      </w:r>
      <w:r w:rsidRPr="00A944A3">
        <w:rPr>
          <w:bCs/>
          <w:i/>
          <w:szCs w:val="20"/>
        </w:rPr>
        <w:t>Notificeren/2024-03-07/Visualisatie-procedure-lijsten.pdf</w:t>
      </w:r>
    </w:p>
    <w:p w14:paraId="430A943B" w14:textId="77777777" w:rsidR="00D11CD4" w:rsidRDefault="00D11CD4" w:rsidP="00D11CD4">
      <w:pPr>
        <w:pStyle w:val="Lijstalinea"/>
        <w:ind w:left="700"/>
        <w:rPr>
          <w:bCs/>
          <w:iCs/>
          <w:szCs w:val="20"/>
        </w:rPr>
      </w:pPr>
    </w:p>
    <w:p w14:paraId="24DF3DFB" w14:textId="1D3703D1" w:rsidR="005D6FAA" w:rsidRDefault="009724E1" w:rsidP="005D6FAA">
      <w:pPr>
        <w:pStyle w:val="Lijstalinea"/>
        <w:numPr>
          <w:ilvl w:val="0"/>
          <w:numId w:val="34"/>
        </w:numPr>
        <w:rPr>
          <w:bCs/>
          <w:iCs/>
          <w:szCs w:val="20"/>
        </w:rPr>
      </w:pPr>
      <w:r>
        <w:rPr>
          <w:bCs/>
          <w:iCs/>
          <w:szCs w:val="20"/>
        </w:rPr>
        <w:t>Aanmelding</w:t>
      </w:r>
    </w:p>
    <w:p w14:paraId="1C120CAE" w14:textId="4C207D40" w:rsidR="005D6FAA" w:rsidRDefault="005D6FAA" w:rsidP="005D6FAA">
      <w:pPr>
        <w:pStyle w:val="Lijstalinea"/>
        <w:numPr>
          <w:ilvl w:val="0"/>
          <w:numId w:val="34"/>
        </w:numPr>
        <w:rPr>
          <w:bCs/>
          <w:iCs/>
          <w:szCs w:val="20"/>
        </w:rPr>
      </w:pPr>
      <w:r>
        <w:rPr>
          <w:bCs/>
          <w:iCs/>
          <w:szCs w:val="20"/>
        </w:rPr>
        <w:t>Expertonderzoek</w:t>
      </w:r>
    </w:p>
    <w:p w14:paraId="71A117F1" w14:textId="12543430" w:rsidR="005D6FAA" w:rsidRDefault="005D6FAA" w:rsidP="005D6FAA">
      <w:pPr>
        <w:pStyle w:val="Lijstalinea"/>
        <w:numPr>
          <w:ilvl w:val="0"/>
          <w:numId w:val="34"/>
        </w:numPr>
        <w:rPr>
          <w:bCs/>
          <w:iCs/>
          <w:szCs w:val="20"/>
        </w:rPr>
      </w:pPr>
      <w:r>
        <w:rPr>
          <w:bCs/>
          <w:iCs/>
          <w:szCs w:val="20"/>
        </w:rPr>
        <w:t>Openbare consultatie</w:t>
      </w:r>
    </w:p>
    <w:p w14:paraId="3FCE0A2A" w14:textId="5E0793A3" w:rsidR="005D6FAA" w:rsidRDefault="005D6FAA" w:rsidP="005D6FAA">
      <w:pPr>
        <w:pStyle w:val="Lijstalinea"/>
        <w:numPr>
          <w:ilvl w:val="0"/>
          <w:numId w:val="34"/>
        </w:numPr>
        <w:rPr>
          <w:bCs/>
          <w:iCs/>
          <w:szCs w:val="20"/>
        </w:rPr>
      </w:pPr>
      <w:r>
        <w:rPr>
          <w:bCs/>
          <w:iCs/>
          <w:szCs w:val="20"/>
        </w:rPr>
        <w:t>Advisering door de Stuurgroep Open Standaarden aan het Forum Standaardisatie</w:t>
      </w:r>
    </w:p>
    <w:p w14:paraId="1DA206F4" w14:textId="054987F7" w:rsidR="005D6FAA" w:rsidRDefault="005D6FAA" w:rsidP="005D6FAA">
      <w:pPr>
        <w:pStyle w:val="Lijstalinea"/>
        <w:numPr>
          <w:ilvl w:val="0"/>
          <w:numId w:val="34"/>
        </w:numPr>
        <w:rPr>
          <w:bCs/>
          <w:iCs/>
          <w:szCs w:val="20"/>
        </w:rPr>
      </w:pPr>
      <w:r>
        <w:rPr>
          <w:bCs/>
          <w:iCs/>
          <w:szCs w:val="20"/>
        </w:rPr>
        <w:t>Opname op de PTLU-lijst</w:t>
      </w:r>
    </w:p>
    <w:p w14:paraId="3AAB796C" w14:textId="77777777" w:rsidR="005D6FAA" w:rsidRDefault="005D6FAA" w:rsidP="00D11CD4">
      <w:pPr>
        <w:pStyle w:val="Lijstalinea"/>
        <w:ind w:left="700"/>
        <w:rPr>
          <w:bCs/>
          <w:iCs/>
          <w:szCs w:val="20"/>
        </w:rPr>
      </w:pPr>
    </w:p>
    <w:p w14:paraId="397397D1" w14:textId="23597A09" w:rsidR="00D11CD4" w:rsidRPr="00D11CD4" w:rsidRDefault="00D11CD4" w:rsidP="00D11CD4">
      <w:pPr>
        <w:pStyle w:val="Lijstalinea"/>
        <w:ind w:left="700"/>
        <w:rPr>
          <w:bCs/>
          <w:iCs/>
          <w:szCs w:val="20"/>
        </w:rPr>
      </w:pPr>
      <w:r w:rsidRPr="00D11CD4">
        <w:rPr>
          <w:bCs/>
          <w:iCs/>
          <w:szCs w:val="20"/>
        </w:rPr>
        <w:t xml:space="preserve">Na de vaststelling van de versie en het organisatorisch werkingsgebied melden we de standaard aan bij het Forum. De doorlooptijd voor het expertonderzoek is 1 tot 6 weken en de doorlooptijd van de consultatie is ook weer 1 tot 5 weken. Voor het advies van het Bureau aan het OBDO staat vervolgens tot 6 maanden. </w:t>
      </w:r>
    </w:p>
    <w:p w14:paraId="2294086A" w14:textId="20D5B3E7" w:rsidR="00D11CD4" w:rsidRPr="00D11CD4" w:rsidRDefault="00D11CD4" w:rsidP="00D11CD4">
      <w:pPr>
        <w:pStyle w:val="Lijstalinea"/>
        <w:ind w:left="700"/>
        <w:rPr>
          <w:bCs/>
          <w:iCs/>
          <w:szCs w:val="20"/>
        </w:rPr>
      </w:pPr>
      <w:r w:rsidRPr="00D11CD4">
        <w:rPr>
          <w:bCs/>
          <w:iCs/>
          <w:szCs w:val="20"/>
        </w:rPr>
        <w:t xml:space="preserve">We moeten alle hordes nemen. We hebben als </w:t>
      </w:r>
      <w:proofErr w:type="spellStart"/>
      <w:r w:rsidRPr="00D11CD4">
        <w:rPr>
          <w:bCs/>
          <w:iCs/>
          <w:szCs w:val="20"/>
        </w:rPr>
        <w:t>standaardenbeheerder</w:t>
      </w:r>
      <w:proofErr w:type="spellEnd"/>
      <w:r w:rsidRPr="00D11CD4">
        <w:rPr>
          <w:bCs/>
          <w:iCs/>
          <w:szCs w:val="20"/>
        </w:rPr>
        <w:t xml:space="preserve"> wel een predicaat uitstekend beheer</w:t>
      </w:r>
      <w:r w:rsidR="005D6FAA">
        <w:rPr>
          <w:bCs/>
          <w:iCs/>
          <w:szCs w:val="20"/>
        </w:rPr>
        <w:t>, m</w:t>
      </w:r>
      <w:r w:rsidRPr="00D11CD4">
        <w:rPr>
          <w:bCs/>
          <w:iCs/>
          <w:szCs w:val="20"/>
        </w:rPr>
        <w:t xml:space="preserve">aar deze is alleen van toepassing per standaard. In ons geval is dat </w:t>
      </w:r>
      <w:proofErr w:type="spellStart"/>
      <w:r w:rsidRPr="00D11CD4">
        <w:rPr>
          <w:bCs/>
          <w:iCs/>
          <w:szCs w:val="20"/>
        </w:rPr>
        <w:t>Digikoppeling</w:t>
      </w:r>
      <w:proofErr w:type="spellEnd"/>
      <w:r w:rsidRPr="00D11CD4">
        <w:rPr>
          <w:bCs/>
          <w:iCs/>
          <w:szCs w:val="20"/>
        </w:rPr>
        <w:t xml:space="preserve"> en niet </w:t>
      </w:r>
      <w:proofErr w:type="spellStart"/>
      <w:r w:rsidRPr="00D11CD4">
        <w:rPr>
          <w:bCs/>
          <w:iCs/>
          <w:szCs w:val="20"/>
        </w:rPr>
        <w:t>CloudEvents</w:t>
      </w:r>
      <w:proofErr w:type="spellEnd"/>
      <w:r w:rsidRPr="00D11CD4">
        <w:rPr>
          <w:bCs/>
          <w:iCs/>
          <w:szCs w:val="20"/>
        </w:rPr>
        <w:t>.</w:t>
      </w:r>
    </w:p>
    <w:p w14:paraId="2472CAC2" w14:textId="77777777" w:rsidR="00D11CD4" w:rsidRPr="00D11CD4" w:rsidRDefault="00D11CD4" w:rsidP="00A944A3">
      <w:pPr>
        <w:pStyle w:val="Lijstalinea"/>
        <w:ind w:left="700"/>
        <w:rPr>
          <w:bCs/>
          <w:iCs/>
          <w:szCs w:val="20"/>
        </w:rPr>
      </w:pPr>
    </w:p>
    <w:p w14:paraId="228565F5" w14:textId="629A3CC5" w:rsidR="00A944A3" w:rsidRDefault="00A944A3" w:rsidP="00A944A3">
      <w:pPr>
        <w:pStyle w:val="Lijstalinea"/>
        <w:ind w:left="700"/>
        <w:rPr>
          <w:bCs/>
          <w:iCs/>
          <w:szCs w:val="20"/>
        </w:rPr>
      </w:pPr>
      <w:r>
        <w:rPr>
          <w:bCs/>
          <w:iCs/>
          <w:szCs w:val="20"/>
        </w:rPr>
        <w:t>Van aanmeldfase (criteria voor in</w:t>
      </w:r>
      <w:r w:rsidR="009724E1">
        <w:rPr>
          <w:bCs/>
          <w:iCs/>
          <w:szCs w:val="20"/>
        </w:rPr>
        <w:t xml:space="preserve"> </w:t>
      </w:r>
      <w:proofErr w:type="spellStart"/>
      <w:r>
        <w:rPr>
          <w:bCs/>
          <w:iCs/>
          <w:szCs w:val="20"/>
        </w:rPr>
        <w:t>behandelname</w:t>
      </w:r>
      <w:proofErr w:type="spellEnd"/>
      <w:r>
        <w:rPr>
          <w:bCs/>
          <w:iCs/>
          <w:szCs w:val="20"/>
        </w:rPr>
        <w:t xml:space="preserve">) -&gt; toetsingsfase -&gt; </w:t>
      </w:r>
      <w:r w:rsidR="00D11CD4">
        <w:rPr>
          <w:bCs/>
          <w:iCs/>
          <w:szCs w:val="20"/>
        </w:rPr>
        <w:t xml:space="preserve">tot aan </w:t>
      </w:r>
      <w:r>
        <w:rPr>
          <w:bCs/>
          <w:iCs/>
          <w:szCs w:val="20"/>
        </w:rPr>
        <w:t xml:space="preserve">besluitvormingsfase; </w:t>
      </w:r>
      <w:r w:rsidR="00D11CD4">
        <w:rPr>
          <w:bCs/>
          <w:iCs/>
          <w:szCs w:val="20"/>
        </w:rPr>
        <w:t>is de</w:t>
      </w:r>
      <w:r>
        <w:rPr>
          <w:bCs/>
          <w:iCs/>
          <w:szCs w:val="20"/>
        </w:rPr>
        <w:t xml:space="preserve"> doorloop ca 6 maanden.</w:t>
      </w:r>
    </w:p>
    <w:p w14:paraId="07820196" w14:textId="77777777" w:rsidR="00E10449" w:rsidRDefault="00E10449" w:rsidP="00A944A3">
      <w:pPr>
        <w:pStyle w:val="Lijstalinea"/>
        <w:ind w:left="700"/>
        <w:rPr>
          <w:bCs/>
          <w:iCs/>
          <w:szCs w:val="20"/>
        </w:rPr>
      </w:pPr>
    </w:p>
    <w:p w14:paraId="74D8588C" w14:textId="4FF2C805" w:rsidR="00E10449" w:rsidRDefault="005D6FAA" w:rsidP="005D6FAA">
      <w:pPr>
        <w:pStyle w:val="Lijstalinea"/>
        <w:ind w:left="700"/>
        <w:rPr>
          <w:bCs/>
          <w:iCs/>
          <w:szCs w:val="20"/>
        </w:rPr>
      </w:pPr>
      <w:r>
        <w:rPr>
          <w:bCs/>
          <w:iCs/>
          <w:szCs w:val="20"/>
        </w:rPr>
        <w:t xml:space="preserve">Met als uitkomst op de toepassing ervan </w:t>
      </w:r>
      <w:r w:rsidR="002C5B26">
        <w:rPr>
          <w:bCs/>
          <w:iCs/>
          <w:szCs w:val="20"/>
        </w:rPr>
        <w:t>(</w:t>
      </w:r>
      <w:r>
        <w:rPr>
          <w:bCs/>
          <w:iCs/>
          <w:szCs w:val="20"/>
        </w:rPr>
        <w:t>uit de discussie</w:t>
      </w:r>
      <w:r w:rsidR="002C5B26">
        <w:rPr>
          <w:bCs/>
          <w:iCs/>
          <w:szCs w:val="20"/>
        </w:rPr>
        <w:t>)</w:t>
      </w:r>
      <w:r>
        <w:rPr>
          <w:bCs/>
          <w:iCs/>
          <w:szCs w:val="20"/>
        </w:rPr>
        <w:t xml:space="preserve"> samengevat: de perceptie zo is dat als het op PTLU-lijst staat de standaard meer van toepassing betreft? Of v</w:t>
      </w:r>
      <w:r w:rsidR="00E10449" w:rsidRPr="005D6FAA">
        <w:rPr>
          <w:bCs/>
          <w:iCs/>
          <w:szCs w:val="20"/>
        </w:rPr>
        <w:t>anui</w:t>
      </w:r>
      <w:r>
        <w:rPr>
          <w:bCs/>
          <w:iCs/>
          <w:szCs w:val="20"/>
        </w:rPr>
        <w:t>t</w:t>
      </w:r>
      <w:r w:rsidR="00E10449" w:rsidRPr="005D6FAA">
        <w:rPr>
          <w:bCs/>
          <w:iCs/>
          <w:szCs w:val="20"/>
        </w:rPr>
        <w:t xml:space="preserve"> FDS-lijstje meenemen als verplichte standaard, anders is het ‘aanbevolen’ met een doorgroei naar verplicht. We hebben het dan over de Programmeringstafel en Programmeringsraad die door</w:t>
      </w:r>
      <w:r w:rsidR="002C5B26">
        <w:rPr>
          <w:bCs/>
          <w:iCs/>
          <w:szCs w:val="20"/>
        </w:rPr>
        <w:t>ge</w:t>
      </w:r>
      <w:r w:rsidR="00E10449" w:rsidRPr="005D6FAA">
        <w:rPr>
          <w:bCs/>
          <w:iCs/>
          <w:szCs w:val="20"/>
        </w:rPr>
        <w:t>lopen dienen te zijn alvorens de notering als standaard op de PTLU-lijst Forum Standaardisatie</w:t>
      </w:r>
      <w:r w:rsidR="002C5B26">
        <w:rPr>
          <w:bCs/>
          <w:iCs/>
          <w:szCs w:val="20"/>
        </w:rPr>
        <w:t xml:space="preserve"> staat</w:t>
      </w:r>
      <w:r w:rsidR="00E10449" w:rsidRPr="005D6FAA">
        <w:rPr>
          <w:bCs/>
          <w:iCs/>
          <w:szCs w:val="20"/>
        </w:rPr>
        <w:t xml:space="preserve">. Zo is nog niet de adoptie en aanpassing gegarandeerd, maar </w:t>
      </w:r>
      <w:r w:rsidR="002C5B26">
        <w:rPr>
          <w:bCs/>
          <w:iCs/>
          <w:szCs w:val="20"/>
        </w:rPr>
        <w:t xml:space="preserve">is het </w:t>
      </w:r>
      <w:r w:rsidR="00E10449" w:rsidRPr="005D6FAA">
        <w:rPr>
          <w:bCs/>
          <w:iCs/>
          <w:szCs w:val="20"/>
        </w:rPr>
        <w:t xml:space="preserve">vaak uit </w:t>
      </w:r>
      <w:r w:rsidR="002C5B26">
        <w:rPr>
          <w:bCs/>
          <w:iCs/>
          <w:szCs w:val="20"/>
        </w:rPr>
        <w:t xml:space="preserve">de </w:t>
      </w:r>
      <w:r w:rsidR="00E10449" w:rsidRPr="005D6FAA">
        <w:rPr>
          <w:bCs/>
          <w:iCs/>
          <w:szCs w:val="20"/>
        </w:rPr>
        <w:t>voorzieningen meegenomen.</w:t>
      </w:r>
    </w:p>
    <w:p w14:paraId="70AB26BE" w14:textId="77777777" w:rsidR="00836E97" w:rsidRDefault="00836E97" w:rsidP="005D6FAA">
      <w:pPr>
        <w:pStyle w:val="Lijstalinea"/>
        <w:ind w:left="700"/>
        <w:rPr>
          <w:bCs/>
          <w:iCs/>
          <w:szCs w:val="20"/>
        </w:rPr>
      </w:pPr>
    </w:p>
    <w:p w14:paraId="6BE834AB" w14:textId="46397710" w:rsidR="00836E97" w:rsidRDefault="00836E97" w:rsidP="00836E97">
      <w:pPr>
        <w:pStyle w:val="Lijstalinea"/>
        <w:ind w:left="700"/>
        <w:rPr>
          <w:bCs/>
          <w:iCs/>
          <w:szCs w:val="20"/>
        </w:rPr>
      </w:pPr>
      <w:proofErr w:type="spellStart"/>
      <w:r w:rsidRPr="00836E97">
        <w:rPr>
          <w:bCs/>
          <w:iCs/>
          <w:szCs w:val="20"/>
        </w:rPr>
        <w:t>Use</w:t>
      </w:r>
      <w:proofErr w:type="spellEnd"/>
      <w:r w:rsidRPr="00836E97">
        <w:rPr>
          <w:bCs/>
          <w:iCs/>
          <w:szCs w:val="20"/>
        </w:rPr>
        <w:t xml:space="preserve"> cases, opnemen van </w:t>
      </w:r>
      <w:proofErr w:type="spellStart"/>
      <w:r w:rsidRPr="00836E97">
        <w:rPr>
          <w:bCs/>
          <w:iCs/>
          <w:szCs w:val="20"/>
        </w:rPr>
        <w:t>use</w:t>
      </w:r>
      <w:proofErr w:type="spellEnd"/>
      <w:r w:rsidRPr="00836E97">
        <w:rPr>
          <w:bCs/>
          <w:iCs/>
          <w:szCs w:val="20"/>
        </w:rPr>
        <w:t xml:space="preserve"> </w:t>
      </w:r>
      <w:r>
        <w:rPr>
          <w:bCs/>
          <w:iCs/>
          <w:szCs w:val="20"/>
        </w:rPr>
        <w:t>c</w:t>
      </w:r>
      <w:r w:rsidRPr="00836E97">
        <w:rPr>
          <w:bCs/>
          <w:iCs/>
          <w:szCs w:val="20"/>
        </w:rPr>
        <w:t>ases om toepassing van</w:t>
      </w:r>
      <w:r>
        <w:rPr>
          <w:bCs/>
          <w:iCs/>
          <w:szCs w:val="20"/>
        </w:rPr>
        <w:t xml:space="preserve"> het profiel te verduidelijken.</w:t>
      </w:r>
    </w:p>
    <w:p w14:paraId="09F24224" w14:textId="632E2394" w:rsidR="00836E97" w:rsidRDefault="00836E97" w:rsidP="00836E97">
      <w:pPr>
        <w:pStyle w:val="Lijstalinea"/>
        <w:ind w:left="700"/>
        <w:rPr>
          <w:bCs/>
          <w:iCs/>
          <w:szCs w:val="20"/>
        </w:rPr>
      </w:pPr>
      <w:r w:rsidRPr="00836E97">
        <w:rPr>
          <w:bCs/>
          <w:iCs/>
          <w:szCs w:val="20"/>
        </w:rPr>
        <w:t xml:space="preserve">Bestaande </w:t>
      </w:r>
      <w:proofErr w:type="spellStart"/>
      <w:r w:rsidRPr="00836E97">
        <w:rPr>
          <w:bCs/>
          <w:iCs/>
          <w:szCs w:val="20"/>
        </w:rPr>
        <w:t>use</w:t>
      </w:r>
      <w:proofErr w:type="spellEnd"/>
      <w:r w:rsidRPr="00836E97">
        <w:rPr>
          <w:bCs/>
          <w:iCs/>
          <w:szCs w:val="20"/>
        </w:rPr>
        <w:t xml:space="preserve"> cases: BRO (TNO) en BRK (Ka</w:t>
      </w:r>
      <w:r>
        <w:rPr>
          <w:bCs/>
          <w:iCs/>
          <w:szCs w:val="20"/>
        </w:rPr>
        <w:t>daster).</w:t>
      </w:r>
    </w:p>
    <w:p w14:paraId="36D847E5" w14:textId="5E1A6BB1" w:rsidR="00836E97" w:rsidRDefault="00836E97" w:rsidP="00836E97">
      <w:pPr>
        <w:pStyle w:val="Lijstalinea"/>
        <w:ind w:left="700"/>
        <w:rPr>
          <w:bCs/>
          <w:iCs/>
          <w:szCs w:val="20"/>
        </w:rPr>
      </w:pPr>
      <w:r>
        <w:rPr>
          <w:bCs/>
          <w:iCs/>
          <w:szCs w:val="20"/>
        </w:rPr>
        <w:t xml:space="preserve">Opgenomen in de </w:t>
      </w:r>
      <w:proofErr w:type="spellStart"/>
      <w:r>
        <w:rPr>
          <w:bCs/>
          <w:iCs/>
          <w:szCs w:val="20"/>
        </w:rPr>
        <w:t>de</w:t>
      </w:r>
      <w:proofErr w:type="spellEnd"/>
      <w:r>
        <w:rPr>
          <w:bCs/>
          <w:iCs/>
          <w:szCs w:val="20"/>
        </w:rPr>
        <w:t xml:space="preserve"> </w:t>
      </w:r>
      <w:proofErr w:type="spellStart"/>
      <w:r>
        <w:rPr>
          <w:bCs/>
          <w:iCs/>
          <w:szCs w:val="20"/>
        </w:rPr>
        <w:t>soll</w:t>
      </w:r>
      <w:proofErr w:type="spellEnd"/>
      <w:r>
        <w:rPr>
          <w:bCs/>
          <w:iCs/>
          <w:szCs w:val="20"/>
        </w:rPr>
        <w:t xml:space="preserve"> architectuur van </w:t>
      </w:r>
      <w:proofErr w:type="spellStart"/>
      <w:r>
        <w:rPr>
          <w:bCs/>
          <w:iCs/>
          <w:szCs w:val="20"/>
        </w:rPr>
        <w:t>Digimelding</w:t>
      </w:r>
      <w:proofErr w:type="spellEnd"/>
      <w:r>
        <w:rPr>
          <w:bCs/>
          <w:iCs/>
          <w:szCs w:val="20"/>
        </w:rPr>
        <w:t xml:space="preserve">, </w:t>
      </w:r>
      <w:proofErr w:type="spellStart"/>
      <w:r>
        <w:rPr>
          <w:bCs/>
          <w:iCs/>
          <w:szCs w:val="20"/>
        </w:rPr>
        <w:t>Digilevering</w:t>
      </w:r>
      <w:proofErr w:type="spellEnd"/>
      <w:r>
        <w:rPr>
          <w:bCs/>
          <w:iCs/>
          <w:szCs w:val="20"/>
        </w:rPr>
        <w:t xml:space="preserve"> en </w:t>
      </w:r>
      <w:proofErr w:type="spellStart"/>
      <w:r>
        <w:rPr>
          <w:bCs/>
          <w:iCs/>
          <w:szCs w:val="20"/>
        </w:rPr>
        <w:t>Digipoort</w:t>
      </w:r>
      <w:proofErr w:type="spellEnd"/>
      <w:r>
        <w:rPr>
          <w:bCs/>
          <w:iCs/>
          <w:szCs w:val="20"/>
        </w:rPr>
        <w:t>:</w:t>
      </w:r>
    </w:p>
    <w:p w14:paraId="0C53F79D" w14:textId="184A0713" w:rsidR="00836E97" w:rsidRPr="00836E97" w:rsidRDefault="00836E97" w:rsidP="00836E97">
      <w:pPr>
        <w:pStyle w:val="Lijstalinea"/>
        <w:ind w:left="700"/>
        <w:rPr>
          <w:bCs/>
          <w:iCs/>
          <w:szCs w:val="20"/>
        </w:rPr>
      </w:pPr>
      <w:r w:rsidRPr="00836E97">
        <w:rPr>
          <w:bCs/>
          <w:iCs/>
          <w:szCs w:val="20"/>
          <w:u w:val="single"/>
        </w:rPr>
        <w:t>Vraag/</w:t>
      </w:r>
      <w:r w:rsidRPr="002C5B26">
        <w:rPr>
          <w:bCs/>
          <w:iCs/>
          <w:szCs w:val="20"/>
          <w:u w:val="single"/>
        </w:rPr>
        <w:t xml:space="preserve">Actiepunt </w:t>
      </w:r>
      <w:proofErr w:type="spellStart"/>
      <w:r w:rsidRPr="002C5B26">
        <w:rPr>
          <w:bCs/>
          <w:iCs/>
          <w:szCs w:val="20"/>
          <w:u w:val="single"/>
        </w:rPr>
        <w:t>all</w:t>
      </w:r>
      <w:proofErr w:type="spellEnd"/>
      <w:r>
        <w:rPr>
          <w:bCs/>
          <w:iCs/>
          <w:szCs w:val="20"/>
        </w:rPr>
        <w:t xml:space="preserve">: aan het TO, aanleveren </w:t>
      </w:r>
      <w:proofErr w:type="spellStart"/>
      <w:r>
        <w:rPr>
          <w:bCs/>
          <w:iCs/>
          <w:szCs w:val="20"/>
        </w:rPr>
        <w:t>use</w:t>
      </w:r>
      <w:proofErr w:type="spellEnd"/>
      <w:r>
        <w:rPr>
          <w:bCs/>
          <w:iCs/>
          <w:szCs w:val="20"/>
        </w:rPr>
        <w:t xml:space="preserve"> case beschrijvingen en opnemen in de documentatie of in de handreiking?</w:t>
      </w:r>
    </w:p>
    <w:p w14:paraId="4BC95F3A" w14:textId="77777777" w:rsidR="005D6FAA" w:rsidRPr="00836E97" w:rsidRDefault="005D6FAA" w:rsidP="005D6FAA">
      <w:pPr>
        <w:pStyle w:val="Lijstalinea"/>
        <w:ind w:left="700"/>
        <w:rPr>
          <w:bCs/>
          <w:iCs/>
          <w:szCs w:val="20"/>
        </w:rPr>
      </w:pPr>
    </w:p>
    <w:p w14:paraId="067D4683" w14:textId="0866D3CA" w:rsidR="00E10449" w:rsidRDefault="00E10449" w:rsidP="00E10449">
      <w:pPr>
        <w:pStyle w:val="Lijstalinea"/>
        <w:ind w:left="700"/>
        <w:rPr>
          <w:bCs/>
          <w:iCs/>
          <w:szCs w:val="20"/>
        </w:rPr>
      </w:pPr>
      <w:r>
        <w:rPr>
          <w:bCs/>
          <w:iCs/>
          <w:szCs w:val="20"/>
        </w:rPr>
        <w:t>T</w:t>
      </w:r>
      <w:r w:rsidR="00836E97">
        <w:rPr>
          <w:bCs/>
          <w:iCs/>
          <w:szCs w:val="20"/>
        </w:rPr>
        <w:t>om</w:t>
      </w:r>
      <w:r>
        <w:rPr>
          <w:bCs/>
          <w:iCs/>
          <w:szCs w:val="20"/>
        </w:rPr>
        <w:t xml:space="preserve"> Vijlbrief noemt als aandachtspunt voor Cloudevents BFK</w:t>
      </w:r>
      <w:r w:rsidR="00836E97">
        <w:rPr>
          <w:bCs/>
          <w:iCs/>
          <w:szCs w:val="20"/>
        </w:rPr>
        <w:t>;</w:t>
      </w:r>
      <w:r>
        <w:rPr>
          <w:bCs/>
          <w:iCs/>
          <w:szCs w:val="20"/>
        </w:rPr>
        <w:t xml:space="preserve"> </w:t>
      </w:r>
      <w:r w:rsidR="00836E97">
        <w:rPr>
          <w:bCs/>
          <w:iCs/>
          <w:szCs w:val="20"/>
        </w:rPr>
        <w:t xml:space="preserve">BRO/BRK </w:t>
      </w:r>
      <w:r>
        <w:rPr>
          <w:bCs/>
          <w:iCs/>
          <w:szCs w:val="20"/>
        </w:rPr>
        <w:t xml:space="preserve">en BAG gebruiken </w:t>
      </w:r>
      <w:proofErr w:type="spellStart"/>
      <w:r>
        <w:rPr>
          <w:bCs/>
          <w:iCs/>
          <w:szCs w:val="20"/>
        </w:rPr>
        <w:t>Digimelding</w:t>
      </w:r>
      <w:proofErr w:type="spellEnd"/>
      <w:r>
        <w:rPr>
          <w:bCs/>
          <w:iCs/>
          <w:szCs w:val="20"/>
        </w:rPr>
        <w:t>(</w:t>
      </w:r>
      <w:del w:id="3" w:author="Wellink, Lizzy" w:date="2024-04-04T11:09:00Z">
        <w:r w:rsidDel="00AB6373">
          <w:rPr>
            <w:bCs/>
            <w:iCs/>
            <w:szCs w:val="20"/>
          </w:rPr>
          <w:delText>s</w:delText>
        </w:r>
      </w:del>
      <w:r>
        <w:rPr>
          <w:bCs/>
          <w:iCs/>
          <w:szCs w:val="20"/>
        </w:rPr>
        <w:t>portaal)</w:t>
      </w:r>
      <w:r w:rsidR="00E74BF4">
        <w:rPr>
          <w:bCs/>
          <w:iCs/>
          <w:szCs w:val="20"/>
        </w:rPr>
        <w:t>/-levering</w:t>
      </w:r>
      <w:r>
        <w:rPr>
          <w:bCs/>
          <w:iCs/>
          <w:szCs w:val="20"/>
        </w:rPr>
        <w:t xml:space="preserve"> voor terugmeldingen</w:t>
      </w:r>
      <w:r w:rsidR="00E74BF4">
        <w:rPr>
          <w:bCs/>
          <w:iCs/>
          <w:szCs w:val="20"/>
        </w:rPr>
        <w:t xml:space="preserve"> en betekent dus een ‘kleine stap’?</w:t>
      </w:r>
    </w:p>
    <w:p w14:paraId="39D137E5" w14:textId="59CC7611" w:rsidR="003725F3" w:rsidRPr="003725F3" w:rsidRDefault="00E74BF4" w:rsidP="003725F3">
      <w:pPr>
        <w:pStyle w:val="Lijstalinea"/>
        <w:ind w:left="700"/>
        <w:rPr>
          <w:bCs/>
          <w:iCs/>
          <w:szCs w:val="20"/>
        </w:rPr>
      </w:pPr>
      <w:r>
        <w:rPr>
          <w:bCs/>
          <w:iCs/>
          <w:szCs w:val="20"/>
        </w:rPr>
        <w:t xml:space="preserve">Rijk </w:t>
      </w:r>
      <w:r w:rsidR="00836E97">
        <w:rPr>
          <w:bCs/>
          <w:iCs/>
          <w:szCs w:val="20"/>
        </w:rPr>
        <w:t xml:space="preserve">van </w:t>
      </w:r>
      <w:r>
        <w:rPr>
          <w:bCs/>
          <w:iCs/>
          <w:szCs w:val="20"/>
        </w:rPr>
        <w:t>Haaften</w:t>
      </w:r>
      <w:r w:rsidR="00836E97">
        <w:rPr>
          <w:bCs/>
          <w:iCs/>
          <w:szCs w:val="20"/>
        </w:rPr>
        <w:t xml:space="preserve"> reageert en vindt dat het d</w:t>
      </w:r>
      <w:r>
        <w:rPr>
          <w:bCs/>
          <w:iCs/>
          <w:szCs w:val="20"/>
        </w:rPr>
        <w:t xml:space="preserve">omein mee </w:t>
      </w:r>
      <w:r w:rsidR="00836E97">
        <w:rPr>
          <w:bCs/>
          <w:iCs/>
          <w:szCs w:val="20"/>
        </w:rPr>
        <w:t xml:space="preserve">moet </w:t>
      </w:r>
      <w:r w:rsidR="002D6DAA">
        <w:rPr>
          <w:bCs/>
          <w:iCs/>
          <w:szCs w:val="20"/>
        </w:rPr>
        <w:t xml:space="preserve">naar </w:t>
      </w:r>
      <w:r>
        <w:rPr>
          <w:bCs/>
          <w:iCs/>
          <w:szCs w:val="20"/>
        </w:rPr>
        <w:t>modernisering.</w:t>
      </w:r>
    </w:p>
    <w:p w14:paraId="46F8D65D" w14:textId="77777777" w:rsidR="00E74BF4" w:rsidRDefault="00E74BF4" w:rsidP="00E10449">
      <w:pPr>
        <w:pStyle w:val="Lijstalinea"/>
        <w:ind w:left="700"/>
        <w:rPr>
          <w:bCs/>
          <w:iCs/>
          <w:szCs w:val="20"/>
        </w:rPr>
      </w:pPr>
    </w:p>
    <w:p w14:paraId="08D7227F" w14:textId="391D75D2" w:rsidR="00E74BF4" w:rsidRDefault="00E74BF4" w:rsidP="00E10449">
      <w:pPr>
        <w:pStyle w:val="Lijstalinea"/>
        <w:ind w:left="700"/>
        <w:rPr>
          <w:bCs/>
          <w:iCs/>
          <w:szCs w:val="20"/>
        </w:rPr>
      </w:pPr>
      <w:r>
        <w:rPr>
          <w:bCs/>
          <w:iCs/>
          <w:szCs w:val="20"/>
        </w:rPr>
        <w:lastRenderedPageBreak/>
        <w:t>Vanuit Standaarden</w:t>
      </w:r>
      <w:r w:rsidR="003725F3">
        <w:rPr>
          <w:bCs/>
          <w:iCs/>
          <w:szCs w:val="20"/>
        </w:rPr>
        <w:t xml:space="preserve">, </w:t>
      </w:r>
      <w:proofErr w:type="spellStart"/>
      <w:r w:rsidR="00AB6373" w:rsidRPr="005F4674">
        <w:rPr>
          <w:bCs/>
          <w:iCs/>
          <w:szCs w:val="20"/>
        </w:rPr>
        <w:t>Digimelding</w:t>
      </w:r>
      <w:proofErr w:type="spellEnd"/>
      <w:r w:rsidR="00AB6373" w:rsidRPr="005F4674">
        <w:rPr>
          <w:bCs/>
          <w:iCs/>
          <w:szCs w:val="20"/>
        </w:rPr>
        <w:t xml:space="preserve"> koppelvlakspecificatie is niet als standaard in beheer bij Logius Standaarden, de </w:t>
      </w:r>
      <w:proofErr w:type="spellStart"/>
      <w:r w:rsidR="005F4674">
        <w:rPr>
          <w:bCs/>
          <w:iCs/>
          <w:szCs w:val="20"/>
        </w:rPr>
        <w:t>D</w:t>
      </w:r>
      <w:r w:rsidR="00AB6373" w:rsidRPr="005F4674">
        <w:rPr>
          <w:bCs/>
          <w:iCs/>
          <w:szCs w:val="20"/>
        </w:rPr>
        <w:t>igimelding</w:t>
      </w:r>
      <w:proofErr w:type="spellEnd"/>
      <w:r w:rsidR="00AB6373" w:rsidRPr="005F4674">
        <w:rPr>
          <w:bCs/>
          <w:iCs/>
          <w:szCs w:val="20"/>
        </w:rPr>
        <w:t xml:space="preserve"> dienst is wel een dienst van Logius</w:t>
      </w:r>
      <w:r w:rsidR="003725F3">
        <w:rPr>
          <w:bCs/>
          <w:iCs/>
          <w:szCs w:val="20"/>
        </w:rPr>
        <w:t xml:space="preserve">, maar wij hoeven niet uit te faseren, </w:t>
      </w:r>
      <w:r w:rsidR="00836E97">
        <w:rPr>
          <w:bCs/>
          <w:iCs/>
          <w:szCs w:val="20"/>
        </w:rPr>
        <w:t xml:space="preserve">blijft </w:t>
      </w:r>
      <w:r w:rsidR="003725F3">
        <w:rPr>
          <w:bCs/>
          <w:iCs/>
          <w:szCs w:val="20"/>
        </w:rPr>
        <w:t>slechts een implementatiekwestie. Invoering als standaard geen probleem. We lopen als Standaarden bewust voor</w:t>
      </w:r>
      <w:r w:rsidR="00AB6373">
        <w:rPr>
          <w:bCs/>
          <w:iCs/>
          <w:szCs w:val="20"/>
        </w:rPr>
        <w:t xml:space="preserve"> op implementatie in onze diensten</w:t>
      </w:r>
      <w:r w:rsidR="003725F3">
        <w:rPr>
          <w:bCs/>
          <w:iCs/>
          <w:szCs w:val="20"/>
        </w:rPr>
        <w:t>.</w:t>
      </w:r>
    </w:p>
    <w:p w14:paraId="18196E39" w14:textId="3B02876A" w:rsidR="003725F3" w:rsidRDefault="002C5B26" w:rsidP="00E10449">
      <w:pPr>
        <w:pStyle w:val="Lijstalinea"/>
        <w:ind w:left="700"/>
        <w:rPr>
          <w:bCs/>
          <w:iCs/>
          <w:szCs w:val="20"/>
        </w:rPr>
      </w:pPr>
      <w:r>
        <w:rPr>
          <w:bCs/>
          <w:iCs/>
          <w:szCs w:val="20"/>
        </w:rPr>
        <w:t>Dus slechts een m</w:t>
      </w:r>
      <w:r w:rsidR="003725F3">
        <w:rPr>
          <w:bCs/>
          <w:iCs/>
          <w:szCs w:val="20"/>
        </w:rPr>
        <w:t>elding programmeringstafel</w:t>
      </w:r>
      <w:r>
        <w:rPr>
          <w:bCs/>
          <w:iCs/>
          <w:szCs w:val="20"/>
        </w:rPr>
        <w:t xml:space="preserve"> en in het gespr</w:t>
      </w:r>
      <w:r w:rsidR="003725F3">
        <w:rPr>
          <w:bCs/>
          <w:iCs/>
          <w:szCs w:val="20"/>
        </w:rPr>
        <w:t xml:space="preserve">ek met Forum Standaardisatie </w:t>
      </w:r>
      <w:r>
        <w:rPr>
          <w:bCs/>
          <w:iCs/>
          <w:szCs w:val="20"/>
        </w:rPr>
        <w:t>meegeven dat we het inbrengen om verder te</w:t>
      </w:r>
      <w:r w:rsidR="003725F3">
        <w:rPr>
          <w:bCs/>
          <w:iCs/>
          <w:szCs w:val="20"/>
        </w:rPr>
        <w:t xml:space="preserve"> gaan brengen</w:t>
      </w:r>
      <w:r>
        <w:rPr>
          <w:bCs/>
          <w:iCs/>
          <w:szCs w:val="20"/>
        </w:rPr>
        <w:t xml:space="preserve"> in de toekomst</w:t>
      </w:r>
      <w:r w:rsidR="003725F3">
        <w:rPr>
          <w:bCs/>
          <w:iCs/>
          <w:szCs w:val="20"/>
        </w:rPr>
        <w:t>.</w:t>
      </w:r>
    </w:p>
    <w:p w14:paraId="1C7AA9DF" w14:textId="38C35E82" w:rsidR="003725F3" w:rsidRPr="00E10449" w:rsidRDefault="003725F3" w:rsidP="00E10449">
      <w:pPr>
        <w:pStyle w:val="Lijstalinea"/>
        <w:ind w:left="700"/>
        <w:rPr>
          <w:bCs/>
          <w:iCs/>
          <w:szCs w:val="20"/>
        </w:rPr>
      </w:pPr>
      <w:r>
        <w:rPr>
          <w:bCs/>
          <w:iCs/>
          <w:szCs w:val="20"/>
        </w:rPr>
        <w:t xml:space="preserve">Cloudevents wel implementeren, </w:t>
      </w:r>
      <w:proofErr w:type="spellStart"/>
      <w:r>
        <w:rPr>
          <w:bCs/>
          <w:iCs/>
          <w:szCs w:val="20"/>
        </w:rPr>
        <w:t>ebMS</w:t>
      </w:r>
      <w:proofErr w:type="spellEnd"/>
      <w:r>
        <w:rPr>
          <w:bCs/>
          <w:iCs/>
          <w:szCs w:val="20"/>
        </w:rPr>
        <w:t xml:space="preserve"> staat op PTLU-lijst</w:t>
      </w:r>
      <w:r w:rsidR="00836E97">
        <w:rPr>
          <w:bCs/>
          <w:iCs/>
          <w:szCs w:val="20"/>
        </w:rPr>
        <w:t>, daarna naar Digikoppeling (tussen overheden en naar overheden toe)</w:t>
      </w:r>
    </w:p>
    <w:p w14:paraId="54DFCD98" w14:textId="77777777" w:rsidR="00D11CD4" w:rsidRDefault="00D11CD4" w:rsidP="00A944A3">
      <w:pPr>
        <w:pStyle w:val="Lijstalinea"/>
        <w:ind w:left="700"/>
        <w:rPr>
          <w:bCs/>
          <w:iCs/>
          <w:szCs w:val="20"/>
        </w:rPr>
      </w:pPr>
    </w:p>
    <w:p w14:paraId="15B797EE" w14:textId="6556B8A0" w:rsidR="00D11CD4" w:rsidRDefault="00D11CD4" w:rsidP="00A944A3">
      <w:pPr>
        <w:pStyle w:val="Lijstalinea"/>
        <w:ind w:left="700"/>
        <w:rPr>
          <w:bCs/>
          <w:iCs/>
          <w:szCs w:val="20"/>
        </w:rPr>
      </w:pPr>
      <w:r w:rsidRPr="00836E97">
        <w:rPr>
          <w:bCs/>
          <w:iCs/>
          <w:szCs w:val="20"/>
          <w:u w:val="single"/>
        </w:rPr>
        <w:t>Actiepunt Edwin</w:t>
      </w:r>
      <w:r>
        <w:rPr>
          <w:bCs/>
          <w:iCs/>
          <w:szCs w:val="20"/>
        </w:rPr>
        <w:t xml:space="preserve">: informeren TO Cloudevents leden </w:t>
      </w:r>
      <w:r w:rsidR="00836E97">
        <w:rPr>
          <w:bCs/>
          <w:iCs/>
          <w:szCs w:val="20"/>
        </w:rPr>
        <w:t xml:space="preserve">middels een </w:t>
      </w:r>
      <w:r w:rsidRPr="00D11CD4">
        <w:rPr>
          <w:bCs/>
          <w:iCs/>
          <w:szCs w:val="20"/>
        </w:rPr>
        <w:t xml:space="preserve">mail over consultatie </w:t>
      </w:r>
      <w:proofErr w:type="spellStart"/>
      <w:r w:rsidRPr="00D11CD4">
        <w:rPr>
          <w:bCs/>
          <w:iCs/>
          <w:szCs w:val="20"/>
        </w:rPr>
        <w:t>CloudEvents</w:t>
      </w:r>
      <w:proofErr w:type="spellEnd"/>
      <w:r w:rsidRPr="00D11CD4">
        <w:rPr>
          <w:bCs/>
          <w:iCs/>
          <w:szCs w:val="20"/>
        </w:rPr>
        <w:t xml:space="preserve"> en Forum</w:t>
      </w:r>
      <w:r w:rsidR="00836E97">
        <w:rPr>
          <w:bCs/>
          <w:iCs/>
          <w:szCs w:val="20"/>
        </w:rPr>
        <w:t xml:space="preserve"> Standaardisatie</w:t>
      </w:r>
      <w:r w:rsidRPr="00D11CD4">
        <w:rPr>
          <w:bCs/>
          <w:iCs/>
          <w:szCs w:val="20"/>
        </w:rPr>
        <w:t xml:space="preserve"> proces</w:t>
      </w:r>
      <w:r>
        <w:rPr>
          <w:bCs/>
          <w:iCs/>
          <w:szCs w:val="20"/>
        </w:rPr>
        <w:t>.</w:t>
      </w:r>
    </w:p>
    <w:p w14:paraId="608B0283" w14:textId="77777777" w:rsidR="00A944A3" w:rsidRDefault="00A944A3" w:rsidP="00A944A3">
      <w:pPr>
        <w:pStyle w:val="Lijstalinea"/>
        <w:ind w:left="700"/>
        <w:rPr>
          <w:bCs/>
          <w:iCs/>
          <w:szCs w:val="20"/>
        </w:rPr>
      </w:pPr>
    </w:p>
    <w:p w14:paraId="3562BC45" w14:textId="77777777" w:rsidR="00A944A3" w:rsidRPr="00A944A3" w:rsidRDefault="00A944A3" w:rsidP="00A944A3">
      <w:pPr>
        <w:pStyle w:val="Lijstalinea"/>
        <w:ind w:left="700"/>
        <w:rPr>
          <w:bCs/>
          <w:iCs/>
          <w:szCs w:val="20"/>
        </w:rPr>
      </w:pPr>
    </w:p>
    <w:p w14:paraId="229B423A" w14:textId="74DDEF31" w:rsidR="00915A93" w:rsidRPr="00F26500" w:rsidRDefault="00915A93" w:rsidP="00915A93">
      <w:pPr>
        <w:pStyle w:val="Lijstalinea"/>
        <w:numPr>
          <w:ilvl w:val="0"/>
          <w:numId w:val="1"/>
        </w:numPr>
        <w:rPr>
          <w:b/>
          <w:i/>
          <w:szCs w:val="20"/>
        </w:rPr>
      </w:pPr>
      <w:r>
        <w:rPr>
          <w:b/>
          <w:i/>
          <w:szCs w:val="20"/>
        </w:rPr>
        <w:t>Issues en wijzigingsvoorstellen (</w:t>
      </w:r>
      <w:proofErr w:type="spellStart"/>
      <w:r>
        <w:rPr>
          <w:b/>
          <w:i/>
          <w:szCs w:val="20"/>
        </w:rPr>
        <w:t>Github</w:t>
      </w:r>
      <w:proofErr w:type="spellEnd"/>
      <w:r>
        <w:rPr>
          <w:b/>
          <w:i/>
          <w:szCs w:val="20"/>
        </w:rPr>
        <w:t>) (</w:t>
      </w:r>
      <w:proofErr w:type="spellStart"/>
      <w:r>
        <w:rPr>
          <w:b/>
          <w:i/>
          <w:szCs w:val="20"/>
        </w:rPr>
        <w:t>vz</w:t>
      </w:r>
      <w:proofErr w:type="spellEnd"/>
      <w:r>
        <w:rPr>
          <w:b/>
          <w:i/>
          <w:szCs w:val="20"/>
        </w:rPr>
        <w:t>)</w:t>
      </w:r>
    </w:p>
    <w:p w14:paraId="620FAF69" w14:textId="77777777" w:rsidR="007664C4" w:rsidRPr="0051315F" w:rsidRDefault="007664C4" w:rsidP="007664C4">
      <w:pPr>
        <w:rPr>
          <w:bCs/>
          <w:iCs/>
          <w:szCs w:val="20"/>
        </w:rPr>
      </w:pPr>
    </w:p>
    <w:p w14:paraId="5D774A90" w14:textId="23543668" w:rsidR="003A6B57" w:rsidRPr="0051315F" w:rsidRDefault="00295E04" w:rsidP="00212359">
      <w:pPr>
        <w:ind w:left="680"/>
        <w:rPr>
          <w:bCs/>
          <w:iCs/>
          <w:szCs w:val="20"/>
        </w:rPr>
      </w:pPr>
      <w:r w:rsidRPr="0051315F">
        <w:rPr>
          <w:bCs/>
          <w:iCs/>
          <w:szCs w:val="20"/>
        </w:rPr>
        <w:t>Doorgenomen punten</w:t>
      </w:r>
      <w:r w:rsidR="003A6B57" w:rsidRPr="0051315F">
        <w:rPr>
          <w:bCs/>
          <w:iCs/>
          <w:szCs w:val="20"/>
        </w:rPr>
        <w:t>:</w:t>
      </w:r>
    </w:p>
    <w:p w14:paraId="530CE8A5" w14:textId="77777777" w:rsidR="004E3A8E" w:rsidRDefault="00FE2E47" w:rsidP="004E3A8E">
      <w:pPr>
        <w:pStyle w:val="Lijstalinea"/>
        <w:ind w:left="1040"/>
      </w:pPr>
      <w:r>
        <w:t xml:space="preserve">Je kunt wijzigingsvoorstellen indienen als issue bij de relevante </w:t>
      </w:r>
      <w:proofErr w:type="spellStart"/>
      <w:r>
        <w:t>repository</w:t>
      </w:r>
      <w:proofErr w:type="spellEnd"/>
      <w:r>
        <w:t xml:space="preserve">. Voor </w:t>
      </w:r>
      <w:proofErr w:type="spellStart"/>
      <w:r>
        <w:t>CloudEvents</w:t>
      </w:r>
      <w:proofErr w:type="spellEnd"/>
      <w:r>
        <w:t xml:space="preserve"> is dat</w:t>
      </w:r>
      <w:r w:rsidR="004E3A8E">
        <w:t xml:space="preserve"> </w:t>
      </w:r>
      <w:hyperlink r:id="rId19" w:history="1">
        <w:r>
          <w:rPr>
            <w:rStyle w:val="Hyperlink"/>
          </w:rPr>
          <w:t>https://github.com/Logius-standaarden/NL-GOV-profile-for-CloudEvents</w:t>
        </w:r>
      </w:hyperlink>
      <w:r>
        <w:t xml:space="preserve">. </w:t>
      </w:r>
    </w:p>
    <w:p w14:paraId="0B638411" w14:textId="2B305CE0" w:rsidR="007369D6" w:rsidRPr="007369D6" w:rsidRDefault="007369D6" w:rsidP="007369D6">
      <w:pPr>
        <w:pStyle w:val="Kop3"/>
        <w:shd w:val="clear" w:color="auto" w:fill="FFFFFF"/>
        <w:spacing w:before="360" w:beforeAutospacing="0" w:after="240" w:afterAutospacing="0"/>
        <w:ind w:left="510" w:firstLine="170"/>
        <w:rPr>
          <w:rFonts w:ascii="Verdana" w:eastAsia="DejaVu Sans" w:hAnsi="Verdana" w:cs="Mangal"/>
          <w:b w:val="0"/>
          <w:bCs w:val="0"/>
          <w:kern w:val="3"/>
          <w:sz w:val="18"/>
          <w:szCs w:val="24"/>
          <w:lang w:eastAsia="zh-CN" w:bidi="hi-IN"/>
        </w:rPr>
      </w:pPr>
      <w:r w:rsidRPr="007369D6">
        <w:rPr>
          <w:rFonts w:ascii="Verdana" w:eastAsia="DejaVu Sans" w:hAnsi="Verdana" w:cs="Mangal"/>
          <w:b w:val="0"/>
          <w:bCs w:val="0"/>
          <w:kern w:val="3"/>
          <w:sz w:val="18"/>
          <w:szCs w:val="24"/>
          <w:lang w:eastAsia="zh-CN" w:bidi="hi-IN"/>
        </w:rPr>
        <w:t>Kleine wijzigingen</w:t>
      </w:r>
      <w:r w:rsidR="00842E85">
        <w:rPr>
          <w:rFonts w:ascii="Verdana" w:eastAsia="DejaVu Sans" w:hAnsi="Verdana" w:cs="Mangal"/>
          <w:b w:val="0"/>
          <w:bCs w:val="0"/>
          <w:kern w:val="3"/>
          <w:sz w:val="18"/>
          <w:szCs w:val="24"/>
          <w:lang w:eastAsia="zh-CN" w:bidi="hi-IN"/>
        </w:rPr>
        <w:t>:</w:t>
      </w:r>
    </w:p>
    <w:p w14:paraId="464FDE91" w14:textId="46CCBFC3" w:rsidR="004E3A8E" w:rsidRPr="004E3A8E" w:rsidRDefault="004E3A8E" w:rsidP="004E3A8E">
      <w:pPr>
        <w:widowControl/>
        <w:numPr>
          <w:ilvl w:val="0"/>
          <w:numId w:val="30"/>
        </w:numPr>
        <w:shd w:val="clear" w:color="auto" w:fill="FFFFFF"/>
        <w:suppressAutoHyphens w:val="0"/>
        <w:autoSpaceDN/>
        <w:spacing w:before="100" w:beforeAutospacing="1" w:after="100" w:afterAutospacing="1" w:line="240" w:lineRule="auto"/>
        <w:textAlignment w:val="auto"/>
        <w:rPr>
          <w:rFonts w:cs="Mangal"/>
          <w:lang w:val="en-US"/>
        </w:rPr>
      </w:pPr>
      <w:proofErr w:type="spellStart"/>
      <w:r w:rsidRPr="004E3A8E">
        <w:rPr>
          <w:rFonts w:cs="Mangal"/>
          <w:lang w:val="en-US"/>
        </w:rPr>
        <w:t>CloudEvents</w:t>
      </w:r>
      <w:proofErr w:type="spellEnd"/>
      <w:r w:rsidRPr="004E3A8E">
        <w:rPr>
          <w:rFonts w:cs="Mangal"/>
          <w:lang w:val="en-US"/>
        </w:rPr>
        <w:t>-NL-Guidelines [issue #4] </w:t>
      </w:r>
      <w:r w:rsidRPr="004E3A8E">
        <w:rPr>
          <w:rFonts w:ascii="Segoe UI" w:hAnsi="Segoe UI" w:cs="Segoe UI"/>
          <w:color w:val="1F2328"/>
          <w:shd w:val="clear" w:color="auto" w:fill="FFFFFF"/>
        </w:rPr>
        <w:t> </w:t>
      </w:r>
      <w:proofErr w:type="spellStart"/>
      <w:r w:rsidRPr="004E3A8E">
        <w:rPr>
          <w:sz w:val="20"/>
          <w:szCs w:val="20"/>
        </w:rPr>
        <w:fldChar w:fldCharType="begin"/>
      </w:r>
      <w:r w:rsidRPr="004E3A8E">
        <w:rPr>
          <w:sz w:val="20"/>
          <w:szCs w:val="20"/>
        </w:rPr>
        <w:instrText>HYPERLINK "https://github.com/Logius-standaarden/CloudEvents-NL-Guidelines/issues/4"</w:instrText>
      </w:r>
      <w:r w:rsidRPr="004E3A8E">
        <w:rPr>
          <w:sz w:val="20"/>
          <w:szCs w:val="20"/>
        </w:rPr>
      </w:r>
      <w:r w:rsidRPr="004E3A8E">
        <w:rPr>
          <w:sz w:val="20"/>
          <w:szCs w:val="20"/>
        </w:rPr>
        <w:fldChar w:fldCharType="separate"/>
      </w:r>
      <w:r w:rsidRPr="004E3A8E">
        <w:rPr>
          <w:rFonts w:ascii="Segoe UI" w:hAnsi="Segoe UI" w:cs="Segoe UI"/>
          <w:color w:val="0000FF"/>
          <w:sz w:val="20"/>
          <w:szCs w:val="20"/>
          <w:u w:val="single"/>
          <w:shd w:val="clear" w:color="auto" w:fill="FFFFFF"/>
        </w:rPr>
        <w:t>Authorization</w:t>
      </w:r>
      <w:proofErr w:type="spellEnd"/>
      <w:r w:rsidRPr="004E3A8E">
        <w:rPr>
          <w:rFonts w:ascii="Segoe UI" w:hAnsi="Segoe UI" w:cs="Segoe UI"/>
          <w:color w:val="0000FF"/>
          <w:sz w:val="20"/>
          <w:szCs w:val="20"/>
          <w:u w:val="single"/>
          <w:shd w:val="clear" w:color="auto" w:fill="FFFFFF"/>
        </w:rPr>
        <w:t xml:space="preserve"> Grant in </w:t>
      </w:r>
      <w:proofErr w:type="spellStart"/>
      <w:r w:rsidRPr="004E3A8E">
        <w:rPr>
          <w:rFonts w:ascii="Segoe UI" w:hAnsi="Segoe UI" w:cs="Segoe UI"/>
          <w:color w:val="0000FF"/>
          <w:sz w:val="20"/>
          <w:szCs w:val="20"/>
          <w:u w:val="single"/>
          <w:shd w:val="clear" w:color="auto" w:fill="FFFFFF"/>
        </w:rPr>
        <w:t>Webhook</w:t>
      </w:r>
      <w:proofErr w:type="spellEnd"/>
      <w:r w:rsidRPr="004E3A8E">
        <w:rPr>
          <w:rFonts w:ascii="Segoe UI" w:hAnsi="Segoe UI" w:cs="Segoe UI"/>
          <w:color w:val="0000FF"/>
          <w:sz w:val="20"/>
          <w:szCs w:val="20"/>
          <w:u w:val="single"/>
          <w:shd w:val="clear" w:color="auto" w:fill="FFFFFF"/>
        </w:rPr>
        <w:t xml:space="preserve"> guideline</w:t>
      </w:r>
      <w:r w:rsidRPr="004E3A8E">
        <w:rPr>
          <w:sz w:val="20"/>
          <w:szCs w:val="20"/>
        </w:rPr>
        <w:fldChar w:fldCharType="end"/>
      </w:r>
      <w:r w:rsidRPr="004E3A8E">
        <w:rPr>
          <w:rFonts w:cs="Mangal"/>
          <w:lang w:val="en-US"/>
        </w:rPr>
        <w:t> (13 oktober 2023), </w:t>
      </w:r>
      <w:r w:rsidRPr="004E3A8E">
        <w:rPr>
          <w:rFonts w:cs="Mangal"/>
          <w:i/>
          <w:iCs/>
          <w:lang w:val="en-US"/>
        </w:rPr>
        <w:t>Status: In onderzoek</w:t>
      </w:r>
    </w:p>
    <w:p w14:paraId="71BEAE22" w14:textId="7B5B782D" w:rsidR="0033224C" w:rsidRDefault="004E3A8E" w:rsidP="0033224C">
      <w:pPr>
        <w:widowControl/>
        <w:shd w:val="clear" w:color="auto" w:fill="FFFFFF"/>
        <w:suppressAutoHyphens w:val="0"/>
        <w:autoSpaceDN/>
        <w:spacing w:before="60" w:after="100" w:afterAutospacing="1" w:line="240" w:lineRule="auto"/>
        <w:ind w:left="1040"/>
        <w:textAlignment w:val="auto"/>
        <w:rPr>
          <w:rFonts w:cs="Mangal"/>
        </w:rPr>
      </w:pPr>
      <w:r w:rsidRPr="004E3A8E">
        <w:rPr>
          <w:rFonts w:cs="Mangal"/>
        </w:rPr>
        <w:t xml:space="preserve">Alexander </w:t>
      </w:r>
      <w:r w:rsidR="002C5B26">
        <w:rPr>
          <w:rFonts w:cs="Mangal"/>
        </w:rPr>
        <w:t xml:space="preserve">G. herhaalt de vraag </w:t>
      </w:r>
      <w:r w:rsidRPr="004E3A8E">
        <w:rPr>
          <w:rFonts w:cs="Mangal"/>
        </w:rPr>
        <w:t>o</w:t>
      </w:r>
      <w:r>
        <w:rPr>
          <w:rFonts w:cs="Mangal"/>
        </w:rPr>
        <w:t xml:space="preserve">f de </w:t>
      </w:r>
      <w:proofErr w:type="spellStart"/>
      <w:r>
        <w:rPr>
          <w:rFonts w:cs="Mangal"/>
        </w:rPr>
        <w:t>authorization</w:t>
      </w:r>
      <w:proofErr w:type="spellEnd"/>
      <w:r>
        <w:rPr>
          <w:rFonts w:cs="Mangal"/>
        </w:rPr>
        <w:t xml:space="preserve"> vraag methode ook kan worden gebruikt in de </w:t>
      </w:r>
      <w:proofErr w:type="spellStart"/>
      <w:r>
        <w:rPr>
          <w:rFonts w:cs="Mangal"/>
        </w:rPr>
        <w:t>webhook</w:t>
      </w:r>
      <w:proofErr w:type="spellEnd"/>
      <w:r>
        <w:rPr>
          <w:rFonts w:cs="Mangal"/>
        </w:rPr>
        <w:t xml:space="preserve"> guideline. Middels token of model, binnen TNO/BRO context meldt Sjaak Derksen is dit een oplossing. Is het niet handiger om concreter te zijn binnen de standaard?</w:t>
      </w:r>
      <w:r w:rsidR="0033224C">
        <w:rPr>
          <w:rFonts w:cs="Mangal"/>
        </w:rPr>
        <w:t xml:space="preserve"> Autorisatie - &gt; implementeren</w:t>
      </w:r>
    </w:p>
    <w:p w14:paraId="1BC686F2" w14:textId="5962D265" w:rsidR="0033224C" w:rsidRDefault="0033224C" w:rsidP="0033224C">
      <w:pPr>
        <w:widowControl/>
        <w:shd w:val="clear" w:color="auto" w:fill="FFFFFF"/>
        <w:suppressAutoHyphens w:val="0"/>
        <w:autoSpaceDN/>
        <w:spacing w:before="60" w:after="100" w:afterAutospacing="1" w:line="240" w:lineRule="auto"/>
        <w:ind w:left="1040"/>
        <w:textAlignment w:val="auto"/>
        <w:rPr>
          <w:rFonts w:cs="Mangal"/>
        </w:rPr>
      </w:pPr>
      <w:r>
        <w:rPr>
          <w:rFonts w:cs="Mangal"/>
        </w:rPr>
        <w:t>Ad Gerritsen vult aan</w:t>
      </w:r>
      <w:r w:rsidR="002C5B26">
        <w:rPr>
          <w:rFonts w:cs="Mangal"/>
        </w:rPr>
        <w:t>; s</w:t>
      </w:r>
      <w:r>
        <w:rPr>
          <w:rFonts w:cs="Mangal"/>
        </w:rPr>
        <w:t>cope niet teveel specificeren</w:t>
      </w:r>
      <w:r w:rsidR="002C5B26">
        <w:rPr>
          <w:rFonts w:cs="Mangal"/>
        </w:rPr>
        <w:t xml:space="preserve"> zoals </w:t>
      </w:r>
      <w:r>
        <w:rPr>
          <w:rFonts w:cs="Mangal"/>
        </w:rPr>
        <w:t>volgens COR specificatie. Niet meer opnemen dan opgenomen staat. NL GOV standaard bundelt drie gebeurtenissen samen</w:t>
      </w:r>
      <w:r w:rsidR="002C5B26">
        <w:rPr>
          <w:rFonts w:cs="Mangal"/>
        </w:rPr>
        <w:t>, en gewoon</w:t>
      </w:r>
      <w:r>
        <w:rPr>
          <w:rFonts w:cs="Mangal"/>
        </w:rPr>
        <w:t xml:space="preserve"> volgens best </w:t>
      </w:r>
      <w:proofErr w:type="spellStart"/>
      <w:r>
        <w:rPr>
          <w:rFonts w:cs="Mangal"/>
        </w:rPr>
        <w:t>practice</w:t>
      </w:r>
      <w:proofErr w:type="spellEnd"/>
      <w:r>
        <w:rPr>
          <w:rFonts w:cs="Mangal"/>
        </w:rPr>
        <w:t xml:space="preserve"> </w:t>
      </w:r>
      <w:proofErr w:type="spellStart"/>
      <w:r>
        <w:rPr>
          <w:rFonts w:cs="Mangal"/>
        </w:rPr>
        <w:t>webhooks</w:t>
      </w:r>
      <w:proofErr w:type="spellEnd"/>
      <w:r>
        <w:rPr>
          <w:rFonts w:cs="Mangal"/>
        </w:rPr>
        <w:t xml:space="preserve"> een onderdeel laten zijn</w:t>
      </w:r>
      <w:r w:rsidR="002C5B26">
        <w:rPr>
          <w:rFonts w:cs="Mangal"/>
        </w:rPr>
        <w:t xml:space="preserve">. </w:t>
      </w:r>
      <w:r>
        <w:rPr>
          <w:rFonts w:cs="Mangal"/>
        </w:rPr>
        <w:t>Sjaak D</w:t>
      </w:r>
      <w:r w:rsidR="002C5B26">
        <w:rPr>
          <w:rFonts w:cs="Mangal"/>
        </w:rPr>
        <w:t xml:space="preserve">. en er zo </w:t>
      </w:r>
      <w:r>
        <w:rPr>
          <w:rFonts w:cs="Mangal"/>
        </w:rPr>
        <w:t xml:space="preserve">vorm aan geven voor de handreiking. </w:t>
      </w:r>
      <w:r w:rsidR="002C5B26">
        <w:rPr>
          <w:rFonts w:cs="Mangal"/>
        </w:rPr>
        <w:t>Een</w:t>
      </w:r>
      <w:r>
        <w:rPr>
          <w:rFonts w:cs="Mangal"/>
        </w:rPr>
        <w:t xml:space="preserve"> richtlijn als handreiking toepassing van </w:t>
      </w:r>
      <w:proofErr w:type="spellStart"/>
      <w:r>
        <w:rPr>
          <w:rFonts w:cs="Mangal"/>
        </w:rPr>
        <w:t>webhooks</w:t>
      </w:r>
      <w:proofErr w:type="spellEnd"/>
      <w:r>
        <w:rPr>
          <w:rFonts w:cs="Mangal"/>
        </w:rPr>
        <w:t xml:space="preserve">, niet als randvoorwaarden op de standaard. Waardevol om een idee te geven op aanvulling COR specificaties. Plus lijntje leggen met het Kennisplatform </w:t>
      </w:r>
      <w:proofErr w:type="spellStart"/>
      <w:r>
        <w:rPr>
          <w:rFonts w:cs="Mangal"/>
        </w:rPr>
        <w:t>API</w:t>
      </w:r>
      <w:r w:rsidR="002C5B26">
        <w:rPr>
          <w:rFonts w:cs="Mangal"/>
        </w:rPr>
        <w:t>’</w:t>
      </w:r>
      <w:r>
        <w:rPr>
          <w:rFonts w:cs="Mangal"/>
        </w:rPr>
        <w:t>s</w:t>
      </w:r>
      <w:proofErr w:type="spellEnd"/>
      <w:r>
        <w:rPr>
          <w:rFonts w:cs="Mangal"/>
        </w:rPr>
        <w:t xml:space="preserve">, access control methodes zoals </w:t>
      </w:r>
      <w:proofErr w:type="spellStart"/>
      <w:r>
        <w:rPr>
          <w:rFonts w:cs="Mangal"/>
        </w:rPr>
        <w:t>OAuth</w:t>
      </w:r>
      <w:proofErr w:type="spellEnd"/>
      <w:r>
        <w:rPr>
          <w:rFonts w:cs="Mangal"/>
        </w:rPr>
        <w:t xml:space="preserve"> anders sluit je mogelijkheden uit.</w:t>
      </w:r>
    </w:p>
    <w:p w14:paraId="38CFC811" w14:textId="163AF4D7" w:rsidR="0033224C" w:rsidRDefault="0033224C" w:rsidP="0033224C">
      <w:pPr>
        <w:widowControl/>
        <w:shd w:val="clear" w:color="auto" w:fill="FFFFFF"/>
        <w:suppressAutoHyphens w:val="0"/>
        <w:autoSpaceDN/>
        <w:spacing w:before="60" w:after="100" w:afterAutospacing="1" w:line="240" w:lineRule="auto"/>
        <w:ind w:left="1040"/>
        <w:textAlignment w:val="auto"/>
        <w:rPr>
          <w:rFonts w:cs="Mangal"/>
        </w:rPr>
      </w:pPr>
      <w:r w:rsidRPr="0034427E">
        <w:rPr>
          <w:rFonts w:cs="Mangal"/>
          <w:u w:val="single"/>
        </w:rPr>
        <w:t>Actiepunt Ad, Sjaak, Alexander</w:t>
      </w:r>
      <w:r>
        <w:rPr>
          <w:rFonts w:cs="Mangal"/>
        </w:rPr>
        <w:t xml:space="preserve">: tekst voor handreiking, ondersteuning, </w:t>
      </w:r>
      <w:proofErr w:type="spellStart"/>
      <w:r>
        <w:rPr>
          <w:rFonts w:cs="Mangal"/>
        </w:rPr>
        <w:t>etc</w:t>
      </w:r>
      <w:proofErr w:type="spellEnd"/>
      <w:r>
        <w:rPr>
          <w:rFonts w:cs="Mangal"/>
        </w:rPr>
        <w:t xml:space="preserve"> en verwijzing naar authenticatie.</w:t>
      </w:r>
    </w:p>
    <w:p w14:paraId="301C86C1" w14:textId="434E3422" w:rsidR="0033224C" w:rsidRPr="0033224C" w:rsidRDefault="0033224C" w:rsidP="0033224C">
      <w:pPr>
        <w:widowControl/>
        <w:shd w:val="clear" w:color="auto" w:fill="FFFFFF"/>
        <w:suppressAutoHyphens w:val="0"/>
        <w:autoSpaceDN/>
        <w:spacing w:before="60" w:after="100" w:afterAutospacing="1" w:line="240" w:lineRule="auto"/>
        <w:ind w:left="680"/>
        <w:textAlignment w:val="auto"/>
        <w:rPr>
          <w:rFonts w:cs="Mangal"/>
        </w:rPr>
      </w:pPr>
      <w:r>
        <w:rPr>
          <w:rFonts w:cs="Mangal"/>
        </w:rPr>
        <w:t>Overige punten:</w:t>
      </w:r>
    </w:p>
    <w:p w14:paraId="1BC1D319" w14:textId="43FF6B9A" w:rsidR="0033224C" w:rsidRPr="0033224C" w:rsidRDefault="0033224C" w:rsidP="0033224C">
      <w:pPr>
        <w:widowControl/>
        <w:numPr>
          <w:ilvl w:val="0"/>
          <w:numId w:val="30"/>
        </w:numPr>
        <w:shd w:val="clear" w:color="auto" w:fill="FFFFFF"/>
        <w:suppressAutoHyphens w:val="0"/>
        <w:autoSpaceDN/>
        <w:spacing w:before="60" w:after="100" w:afterAutospacing="1" w:line="240" w:lineRule="auto"/>
        <w:textAlignment w:val="auto"/>
        <w:rPr>
          <w:rStyle w:val="Nadruk"/>
          <w:rFonts w:ascii="Segoe UI" w:hAnsi="Segoe UI" w:cs="Segoe UI"/>
          <w:i w:val="0"/>
          <w:iCs w:val="0"/>
          <w:color w:val="1F2328"/>
          <w:sz w:val="20"/>
          <w:szCs w:val="20"/>
        </w:rPr>
      </w:pPr>
      <w:r w:rsidRPr="0033224C">
        <w:rPr>
          <w:rFonts w:ascii="Segoe UI" w:hAnsi="Segoe UI" w:cs="Segoe UI"/>
          <w:color w:val="1F2328"/>
          <w:sz w:val="20"/>
          <w:szCs w:val="20"/>
        </w:rPr>
        <w:t>NL-GOV-profile-</w:t>
      </w:r>
      <w:proofErr w:type="spellStart"/>
      <w:r w:rsidRPr="0033224C">
        <w:rPr>
          <w:rFonts w:ascii="Segoe UI" w:hAnsi="Segoe UI" w:cs="Segoe UI"/>
          <w:color w:val="1F2328"/>
          <w:sz w:val="20"/>
          <w:szCs w:val="20"/>
        </w:rPr>
        <w:t>for</w:t>
      </w:r>
      <w:proofErr w:type="spellEnd"/>
      <w:r w:rsidRPr="0033224C">
        <w:rPr>
          <w:rFonts w:ascii="Segoe UI" w:hAnsi="Segoe UI" w:cs="Segoe UI"/>
          <w:color w:val="1F2328"/>
          <w:sz w:val="20"/>
          <w:szCs w:val="20"/>
        </w:rPr>
        <w:t>-</w:t>
      </w:r>
      <w:proofErr w:type="spellStart"/>
      <w:r w:rsidRPr="0033224C">
        <w:rPr>
          <w:rFonts w:ascii="Segoe UI" w:hAnsi="Segoe UI" w:cs="Segoe UI"/>
          <w:color w:val="1F2328"/>
          <w:sz w:val="20"/>
          <w:szCs w:val="20"/>
        </w:rPr>
        <w:t>CloudEvents</w:t>
      </w:r>
      <w:proofErr w:type="spellEnd"/>
      <w:r w:rsidRPr="0033224C">
        <w:rPr>
          <w:rFonts w:ascii="Segoe UI" w:hAnsi="Segoe UI" w:cs="Segoe UI"/>
          <w:color w:val="1F2328"/>
          <w:sz w:val="20"/>
          <w:szCs w:val="20"/>
        </w:rPr>
        <w:t xml:space="preserve"> [issue #3] </w:t>
      </w:r>
      <w:hyperlink r:id="rId20" w:history="1">
        <w:r w:rsidRPr="0033224C">
          <w:rPr>
            <w:rStyle w:val="Hyperlink"/>
            <w:rFonts w:ascii="Segoe UI" w:hAnsi="Segoe UI" w:cs="Segoe UI"/>
            <w:sz w:val="20"/>
            <w:szCs w:val="20"/>
          </w:rPr>
          <w:t>Als gebruiker van de standaard wil ik een neutrale beschrijving zodat ik zelf kan bepalen met welk doel ik de standaard toepas </w:t>
        </w:r>
      </w:hyperlink>
      <w:r w:rsidRPr="0033224C">
        <w:rPr>
          <w:rFonts w:ascii="Segoe UI" w:hAnsi="Segoe UI" w:cs="Segoe UI"/>
          <w:color w:val="1F2328"/>
          <w:sz w:val="20"/>
          <w:szCs w:val="20"/>
        </w:rPr>
        <w:t>(17 oktober 2022), </w:t>
      </w:r>
      <w:r w:rsidRPr="0033224C">
        <w:rPr>
          <w:rStyle w:val="Nadruk"/>
          <w:rFonts w:ascii="Segoe UI" w:hAnsi="Segoe UI" w:cs="Segoe UI"/>
          <w:color w:val="1F2328"/>
          <w:sz w:val="20"/>
          <w:szCs w:val="20"/>
        </w:rPr>
        <w:t>Status: Gereed</w:t>
      </w:r>
    </w:p>
    <w:p w14:paraId="7246B4C6" w14:textId="5153B4C6" w:rsidR="0033224C" w:rsidRPr="00842E85" w:rsidRDefault="0033224C" w:rsidP="0033224C">
      <w:pPr>
        <w:widowControl/>
        <w:shd w:val="clear" w:color="auto" w:fill="FFFFFF"/>
        <w:suppressAutoHyphens w:val="0"/>
        <w:autoSpaceDN/>
        <w:spacing w:after="100" w:afterAutospacing="1" w:line="240" w:lineRule="auto"/>
        <w:ind w:left="1038"/>
        <w:contextualSpacing/>
        <w:textAlignment w:val="auto"/>
        <w:rPr>
          <w:rFonts w:cs="Mangal"/>
        </w:rPr>
      </w:pPr>
      <w:r w:rsidRPr="00842E85">
        <w:rPr>
          <w:rFonts w:cs="Mangal"/>
        </w:rPr>
        <w:t xml:space="preserve">Nuttig om deze bijdrage te zien, hoe de standaard is toegepast en hoe het Kadaster daarin participeert. Kun je naar </w:t>
      </w:r>
      <w:proofErr w:type="spellStart"/>
      <w:r w:rsidRPr="00842E85">
        <w:rPr>
          <w:rFonts w:cs="Mangal"/>
        </w:rPr>
        <w:t>use</w:t>
      </w:r>
      <w:proofErr w:type="spellEnd"/>
      <w:r w:rsidRPr="00842E85">
        <w:rPr>
          <w:rFonts w:cs="Mangal"/>
        </w:rPr>
        <w:t xml:space="preserve"> case komen en dat helpt weer bij aanmelding Forum Standaardisatie</w:t>
      </w:r>
    </w:p>
    <w:p w14:paraId="7621EFB9" w14:textId="7AA2A9D8" w:rsidR="0033224C" w:rsidRPr="00842E85" w:rsidRDefault="0033224C" w:rsidP="0033224C">
      <w:pPr>
        <w:widowControl/>
        <w:shd w:val="clear" w:color="auto" w:fill="FFFFFF"/>
        <w:suppressAutoHyphens w:val="0"/>
        <w:autoSpaceDN/>
        <w:spacing w:after="100" w:afterAutospacing="1" w:line="240" w:lineRule="auto"/>
        <w:ind w:left="1038"/>
        <w:contextualSpacing/>
        <w:textAlignment w:val="auto"/>
        <w:rPr>
          <w:rFonts w:cs="Mangal"/>
        </w:rPr>
      </w:pPr>
      <w:r w:rsidRPr="00842E85">
        <w:rPr>
          <w:rFonts w:cs="Mangal"/>
          <w:u w:val="single"/>
        </w:rPr>
        <w:t>Actiepunt Tom/Dennis:</w:t>
      </w:r>
      <w:r w:rsidRPr="00842E85">
        <w:rPr>
          <w:rFonts w:cs="Mangal"/>
        </w:rPr>
        <w:t xml:space="preserve"> kunnen presentatie/document delen. </w:t>
      </w:r>
    </w:p>
    <w:p w14:paraId="7FA7D362" w14:textId="7BBDE56F" w:rsidR="00D56F6B" w:rsidRDefault="00D56F6B" w:rsidP="00D56F6B">
      <w:pPr>
        <w:pStyle w:val="Lijstalinea"/>
        <w:ind w:left="1040"/>
        <w:rPr>
          <w:bCs/>
          <w:iCs/>
          <w:szCs w:val="20"/>
        </w:rPr>
      </w:pPr>
      <w:r w:rsidRPr="003E002E">
        <w:rPr>
          <w:bCs/>
          <w:iCs/>
          <w:szCs w:val="20"/>
        </w:rPr>
        <w:t>Ad Gerrits h</w:t>
      </w:r>
      <w:r>
        <w:rPr>
          <w:bCs/>
          <w:iCs/>
          <w:szCs w:val="20"/>
        </w:rPr>
        <w:t>e</w:t>
      </w:r>
      <w:r w:rsidRPr="003E002E">
        <w:rPr>
          <w:bCs/>
          <w:iCs/>
          <w:szCs w:val="20"/>
        </w:rPr>
        <w:t>eft nog e</w:t>
      </w:r>
      <w:r>
        <w:rPr>
          <w:bCs/>
          <w:iCs/>
          <w:szCs w:val="20"/>
        </w:rPr>
        <w:t xml:space="preserve">en opmerking van algemene aard op de toelichting op de Logius website daar waar het gaat om het vernoemen van partijen. Dient zo neutraal mogelijk te zijn opgenomen en dus beperken wat de standaard betreft en niet teveel partij kiezen. </w:t>
      </w:r>
    </w:p>
    <w:p w14:paraId="646545CB" w14:textId="0D47FAE1" w:rsidR="002C5B26" w:rsidRDefault="00D56F6B" w:rsidP="00D56F6B">
      <w:pPr>
        <w:pStyle w:val="Lijstalinea"/>
        <w:ind w:left="1040"/>
        <w:rPr>
          <w:bCs/>
          <w:iCs/>
          <w:szCs w:val="20"/>
        </w:rPr>
      </w:pPr>
      <w:r w:rsidRPr="0034427E">
        <w:rPr>
          <w:bCs/>
          <w:iCs/>
          <w:szCs w:val="20"/>
          <w:u w:val="single"/>
        </w:rPr>
        <w:t>Actiepunt</w:t>
      </w:r>
      <w:r w:rsidR="0034427E" w:rsidRPr="0034427E">
        <w:rPr>
          <w:bCs/>
          <w:iCs/>
          <w:szCs w:val="20"/>
          <w:u w:val="single"/>
        </w:rPr>
        <w:t xml:space="preserve"> afgerond</w:t>
      </w:r>
      <w:r w:rsidRPr="003E002E">
        <w:rPr>
          <w:b/>
          <w:iCs/>
          <w:szCs w:val="20"/>
        </w:rPr>
        <w:t>:</w:t>
      </w:r>
      <w:r>
        <w:rPr>
          <w:bCs/>
          <w:iCs/>
          <w:szCs w:val="20"/>
        </w:rPr>
        <w:t xml:space="preserve"> Edwin </w:t>
      </w:r>
      <w:r w:rsidR="0034427E">
        <w:rPr>
          <w:bCs/>
          <w:iCs/>
          <w:szCs w:val="20"/>
        </w:rPr>
        <w:t>heeft dit opgenomen met</w:t>
      </w:r>
      <w:r>
        <w:rPr>
          <w:bCs/>
          <w:iCs/>
          <w:szCs w:val="20"/>
        </w:rPr>
        <w:t xml:space="preserve"> communicatie.</w:t>
      </w:r>
      <w:r w:rsidR="00AB6373">
        <w:rPr>
          <w:bCs/>
          <w:iCs/>
          <w:szCs w:val="20"/>
        </w:rPr>
        <w:t xml:space="preserve"> De aanpassing is doorgevoerd.</w:t>
      </w:r>
    </w:p>
    <w:p w14:paraId="3457CA9A" w14:textId="77777777" w:rsidR="002C5B26" w:rsidRDefault="002C5B26">
      <w:pPr>
        <w:spacing w:line="240" w:lineRule="auto"/>
        <w:rPr>
          <w:rFonts w:cs="Mangal"/>
          <w:bCs/>
          <w:iCs/>
          <w:szCs w:val="20"/>
        </w:rPr>
      </w:pPr>
      <w:r>
        <w:rPr>
          <w:bCs/>
          <w:iCs/>
          <w:szCs w:val="20"/>
        </w:rPr>
        <w:br w:type="page"/>
      </w:r>
    </w:p>
    <w:p w14:paraId="5DBE8B7B" w14:textId="61F174EE" w:rsidR="003F164C" w:rsidRPr="005604BA" w:rsidRDefault="006361A3" w:rsidP="000C3FDD">
      <w:pPr>
        <w:pStyle w:val="Lijstalinea"/>
        <w:numPr>
          <w:ilvl w:val="0"/>
          <w:numId w:val="1"/>
        </w:numPr>
        <w:ind w:left="720"/>
        <w:rPr>
          <w:b/>
          <w:i/>
          <w:szCs w:val="20"/>
        </w:rPr>
      </w:pPr>
      <w:bookmarkStart w:id="4" w:name="_Hlk125555987"/>
      <w:r w:rsidRPr="005604BA">
        <w:rPr>
          <w:b/>
          <w:i/>
          <w:szCs w:val="20"/>
        </w:rPr>
        <w:lastRenderedPageBreak/>
        <w:t xml:space="preserve"> </w:t>
      </w:r>
      <w:bookmarkEnd w:id="4"/>
      <w:r w:rsidR="003F164C" w:rsidRPr="005604BA">
        <w:rPr>
          <w:b/>
          <w:i/>
          <w:szCs w:val="20"/>
        </w:rPr>
        <w:t>Rondvraag</w:t>
      </w:r>
    </w:p>
    <w:p w14:paraId="6E513BC6" w14:textId="77777777" w:rsidR="004C682E" w:rsidRPr="004C682E" w:rsidRDefault="004C682E" w:rsidP="004C682E">
      <w:pPr>
        <w:pStyle w:val="Lijstalinea"/>
        <w:rPr>
          <w:b/>
          <w:i/>
          <w:szCs w:val="20"/>
        </w:rPr>
      </w:pPr>
    </w:p>
    <w:p w14:paraId="1A68CFF1" w14:textId="217F61AF" w:rsidR="009C0CF7" w:rsidRPr="0034427E" w:rsidRDefault="0034427E" w:rsidP="0034427E">
      <w:pPr>
        <w:pStyle w:val="Lijstalinea"/>
        <w:numPr>
          <w:ilvl w:val="0"/>
          <w:numId w:val="38"/>
        </w:numPr>
        <w:rPr>
          <w:rFonts w:ascii="Segoe UI" w:hAnsi="Segoe UI" w:cs="Segoe UI"/>
          <w:color w:val="1F2328"/>
          <w:sz w:val="20"/>
          <w:szCs w:val="20"/>
        </w:rPr>
      </w:pPr>
      <w:r w:rsidRPr="0034427E">
        <w:rPr>
          <w:rFonts w:ascii="Segoe UI" w:hAnsi="Segoe UI" w:cs="Segoe UI"/>
          <w:color w:val="1F2328"/>
          <w:sz w:val="20"/>
          <w:szCs w:val="20"/>
        </w:rPr>
        <w:t xml:space="preserve">Nog terugkomend op een eerder genoemd punt bij aanvang van het Technisch Overleg, </w:t>
      </w:r>
      <w:r>
        <w:rPr>
          <w:rFonts w:ascii="Segoe UI" w:hAnsi="Segoe UI" w:cs="Segoe UI"/>
          <w:color w:val="1F2328"/>
          <w:sz w:val="20"/>
          <w:szCs w:val="20"/>
        </w:rPr>
        <w:t>besluit: om scope scherp te houden, ja past binnen scope. Punt bij Cloudevents is geautomatiseerd abonneren. Maar ook gezegd dat het vrij complex is namelijk om de criteria te definiëren bijvoorbeeld.</w:t>
      </w:r>
    </w:p>
    <w:p w14:paraId="71756208" w14:textId="77777777" w:rsidR="00775CCA" w:rsidRDefault="00775CCA" w:rsidP="00763814">
      <w:pPr>
        <w:ind w:left="720"/>
        <w:rPr>
          <w:iCs/>
          <w:szCs w:val="20"/>
        </w:rPr>
      </w:pPr>
    </w:p>
    <w:p w14:paraId="5C2FF8B7" w14:textId="77777777" w:rsidR="00842E85" w:rsidRDefault="00842E85" w:rsidP="0034427E">
      <w:pPr>
        <w:ind w:left="850"/>
        <w:rPr>
          <w:iCs/>
          <w:szCs w:val="20"/>
        </w:rPr>
      </w:pPr>
    </w:p>
    <w:p w14:paraId="450A2164" w14:textId="4D1FE8BA" w:rsidR="009617D4" w:rsidRPr="0051315F" w:rsidRDefault="009617D4" w:rsidP="0034427E">
      <w:pPr>
        <w:ind w:left="850"/>
        <w:rPr>
          <w:iCs/>
          <w:szCs w:val="20"/>
        </w:rPr>
      </w:pPr>
      <w:r w:rsidRPr="0051315F">
        <w:rPr>
          <w:iCs/>
          <w:szCs w:val="20"/>
        </w:rPr>
        <w:t xml:space="preserve">Sluiting </w:t>
      </w:r>
      <w:r w:rsidR="003B37C0" w:rsidRPr="0051315F">
        <w:rPr>
          <w:iCs/>
          <w:szCs w:val="20"/>
        </w:rPr>
        <w:t xml:space="preserve">vergadering </w:t>
      </w:r>
      <w:r w:rsidRPr="0051315F">
        <w:rPr>
          <w:iCs/>
          <w:szCs w:val="20"/>
        </w:rPr>
        <w:t xml:space="preserve">om </w:t>
      </w:r>
      <w:r w:rsidR="0034427E">
        <w:rPr>
          <w:iCs/>
          <w:szCs w:val="20"/>
        </w:rPr>
        <w:t>10:30</w:t>
      </w:r>
      <w:r w:rsidR="00950E8A" w:rsidRPr="0051315F">
        <w:rPr>
          <w:iCs/>
          <w:szCs w:val="20"/>
        </w:rPr>
        <w:t xml:space="preserve"> </w:t>
      </w:r>
      <w:r w:rsidRPr="0051315F">
        <w:rPr>
          <w:iCs/>
          <w:szCs w:val="20"/>
        </w:rPr>
        <w:t>uur</w:t>
      </w:r>
      <w:r w:rsidR="004C682E">
        <w:rPr>
          <w:iCs/>
          <w:szCs w:val="20"/>
        </w:rPr>
        <w:t xml:space="preserve"> </w:t>
      </w:r>
    </w:p>
    <w:p w14:paraId="1015B77B" w14:textId="2C2CB630" w:rsidR="009617D4" w:rsidRPr="0051315F" w:rsidRDefault="009617D4" w:rsidP="00763814">
      <w:pPr>
        <w:ind w:left="720"/>
        <w:rPr>
          <w:iCs/>
          <w:color w:val="FF0000"/>
          <w:szCs w:val="20"/>
        </w:rPr>
      </w:pPr>
    </w:p>
    <w:p w14:paraId="6AD541B8" w14:textId="64425B26" w:rsidR="005604BA" w:rsidRDefault="009617D4" w:rsidP="0034427E">
      <w:pPr>
        <w:ind w:left="850"/>
        <w:rPr>
          <w:iCs/>
          <w:szCs w:val="20"/>
        </w:rPr>
      </w:pPr>
      <w:r w:rsidRPr="0051315F">
        <w:rPr>
          <w:iCs/>
          <w:szCs w:val="20"/>
        </w:rPr>
        <w:t xml:space="preserve">Volgende meeting </w:t>
      </w:r>
      <w:r w:rsidR="0034427E">
        <w:rPr>
          <w:iCs/>
          <w:szCs w:val="20"/>
          <w:u w:val="single"/>
        </w:rPr>
        <w:t>6 juni</w:t>
      </w:r>
      <w:r w:rsidR="00042B0D">
        <w:rPr>
          <w:iCs/>
          <w:szCs w:val="20"/>
          <w:u w:val="single"/>
        </w:rPr>
        <w:t xml:space="preserve"> </w:t>
      </w:r>
      <w:r w:rsidR="005604BA">
        <w:rPr>
          <w:iCs/>
          <w:szCs w:val="20"/>
          <w:u w:val="single"/>
        </w:rPr>
        <w:t>2024</w:t>
      </w:r>
      <w:r w:rsidR="00E04CAF" w:rsidRPr="0051315F">
        <w:rPr>
          <w:iCs/>
          <w:szCs w:val="20"/>
          <w:u w:val="single"/>
        </w:rPr>
        <w:t xml:space="preserve"> a.s. </w:t>
      </w:r>
      <w:r w:rsidR="00F007C3" w:rsidRPr="0051315F">
        <w:rPr>
          <w:iCs/>
          <w:szCs w:val="20"/>
          <w:u w:val="single"/>
        </w:rPr>
        <w:t xml:space="preserve">van </w:t>
      </w:r>
      <w:r w:rsidR="0034427E">
        <w:rPr>
          <w:iCs/>
          <w:szCs w:val="20"/>
          <w:u w:val="single"/>
        </w:rPr>
        <w:t>13:00 -14:</w:t>
      </w:r>
      <w:ins w:id="5" w:author="Wellink, Lizzy" w:date="2024-04-04T11:22:00Z">
        <w:r w:rsidR="009A15B7">
          <w:rPr>
            <w:iCs/>
            <w:szCs w:val="20"/>
            <w:u w:val="single"/>
          </w:rPr>
          <w:t>0</w:t>
        </w:r>
      </w:ins>
      <w:del w:id="6" w:author="Wellink, Lizzy" w:date="2024-04-04T11:22:00Z">
        <w:r w:rsidR="0034427E" w:rsidDel="009A15B7">
          <w:rPr>
            <w:iCs/>
            <w:szCs w:val="20"/>
            <w:u w:val="single"/>
          </w:rPr>
          <w:delText>3</w:delText>
        </w:r>
      </w:del>
      <w:r w:rsidR="0034427E">
        <w:rPr>
          <w:iCs/>
          <w:szCs w:val="20"/>
          <w:u w:val="single"/>
        </w:rPr>
        <w:t>0</w:t>
      </w:r>
      <w:r w:rsidR="00B604CC" w:rsidRPr="0051315F">
        <w:rPr>
          <w:iCs/>
          <w:szCs w:val="20"/>
          <w:u w:val="single"/>
        </w:rPr>
        <w:t xml:space="preserve"> uur</w:t>
      </w:r>
      <w:r w:rsidR="00E06887" w:rsidRPr="0051315F">
        <w:rPr>
          <w:iCs/>
          <w:szCs w:val="20"/>
        </w:rPr>
        <w:t xml:space="preserve"> </w:t>
      </w:r>
    </w:p>
    <w:p w14:paraId="7859CB5D" w14:textId="77777777" w:rsidR="0034427E" w:rsidRDefault="0034427E" w:rsidP="0034427E">
      <w:pPr>
        <w:ind w:left="850"/>
        <w:rPr>
          <w:b/>
          <w:bCs/>
          <w:iCs/>
          <w:szCs w:val="20"/>
        </w:rPr>
      </w:pPr>
    </w:p>
    <w:p w14:paraId="2F2BB062" w14:textId="77777777" w:rsidR="0034427E" w:rsidRDefault="0034427E" w:rsidP="0034427E">
      <w:pPr>
        <w:ind w:left="850"/>
        <w:rPr>
          <w:b/>
          <w:bCs/>
          <w:iCs/>
          <w:szCs w:val="20"/>
        </w:rPr>
      </w:pPr>
    </w:p>
    <w:p w14:paraId="517B1B03" w14:textId="77777777" w:rsidR="00842E85" w:rsidRDefault="00842E85" w:rsidP="0034427E">
      <w:pPr>
        <w:ind w:left="850"/>
        <w:rPr>
          <w:b/>
          <w:bCs/>
          <w:iCs/>
          <w:szCs w:val="20"/>
        </w:rPr>
      </w:pPr>
    </w:p>
    <w:p w14:paraId="6A7124CB" w14:textId="754AAEC6" w:rsidR="00842E85" w:rsidRDefault="00842E85" w:rsidP="0034427E">
      <w:pPr>
        <w:ind w:left="850"/>
        <w:rPr>
          <w:b/>
          <w:bCs/>
          <w:iCs/>
          <w:szCs w:val="20"/>
        </w:rPr>
      </w:pPr>
      <w:r>
        <w:rPr>
          <w:b/>
          <w:bCs/>
          <w:iCs/>
          <w:szCs w:val="20"/>
        </w:rPr>
        <w:t>Actielijst</w:t>
      </w:r>
    </w:p>
    <w:tbl>
      <w:tblPr>
        <w:tblStyle w:val="Tabelraster"/>
        <w:tblW w:w="0" w:type="auto"/>
        <w:tblInd w:w="850" w:type="dxa"/>
        <w:tblLook w:val="04A0" w:firstRow="1" w:lastRow="0" w:firstColumn="1" w:lastColumn="0" w:noHBand="0" w:noVBand="1"/>
      </w:tblPr>
      <w:tblGrid>
        <w:gridCol w:w="986"/>
        <w:gridCol w:w="4822"/>
        <w:gridCol w:w="1367"/>
        <w:gridCol w:w="1034"/>
      </w:tblGrid>
      <w:tr w:rsidR="0034427E" w14:paraId="43F42A42" w14:textId="77777777" w:rsidTr="0034427E">
        <w:tc>
          <w:tcPr>
            <w:tcW w:w="986" w:type="dxa"/>
          </w:tcPr>
          <w:p w14:paraId="1F95C0B0" w14:textId="78693A6C" w:rsidR="0034427E" w:rsidRDefault="0034427E" w:rsidP="0034427E">
            <w:pPr>
              <w:rPr>
                <w:iCs/>
                <w:szCs w:val="20"/>
              </w:rPr>
            </w:pPr>
            <w:r>
              <w:rPr>
                <w:iCs/>
                <w:szCs w:val="20"/>
              </w:rPr>
              <w:t>Datum</w:t>
            </w:r>
          </w:p>
        </w:tc>
        <w:tc>
          <w:tcPr>
            <w:tcW w:w="4822" w:type="dxa"/>
          </w:tcPr>
          <w:p w14:paraId="4F0DD86F" w14:textId="29FAF6B2" w:rsidR="0034427E" w:rsidRDefault="0034427E" w:rsidP="0034427E">
            <w:pPr>
              <w:rPr>
                <w:iCs/>
                <w:szCs w:val="20"/>
              </w:rPr>
            </w:pPr>
            <w:r>
              <w:rPr>
                <w:iCs/>
                <w:szCs w:val="20"/>
              </w:rPr>
              <w:t>Actiepunt</w:t>
            </w:r>
          </w:p>
        </w:tc>
        <w:tc>
          <w:tcPr>
            <w:tcW w:w="1367" w:type="dxa"/>
          </w:tcPr>
          <w:p w14:paraId="6134F283" w14:textId="753D43A0" w:rsidR="0034427E" w:rsidRDefault="00842E85" w:rsidP="0034427E">
            <w:pPr>
              <w:rPr>
                <w:iCs/>
                <w:szCs w:val="20"/>
              </w:rPr>
            </w:pPr>
            <w:r>
              <w:rPr>
                <w:iCs/>
                <w:szCs w:val="20"/>
              </w:rPr>
              <w:t>Houder</w:t>
            </w:r>
          </w:p>
        </w:tc>
        <w:tc>
          <w:tcPr>
            <w:tcW w:w="1034" w:type="dxa"/>
          </w:tcPr>
          <w:p w14:paraId="474883C6" w14:textId="4A0D3EFF" w:rsidR="0034427E" w:rsidRDefault="0034427E" w:rsidP="0034427E">
            <w:pPr>
              <w:rPr>
                <w:iCs/>
                <w:szCs w:val="20"/>
              </w:rPr>
            </w:pPr>
            <w:r>
              <w:rPr>
                <w:iCs/>
                <w:szCs w:val="20"/>
              </w:rPr>
              <w:t>Afgerond</w:t>
            </w:r>
          </w:p>
        </w:tc>
      </w:tr>
      <w:tr w:rsidR="0034427E" w14:paraId="122B0FE5" w14:textId="77777777" w:rsidTr="0034427E">
        <w:tc>
          <w:tcPr>
            <w:tcW w:w="986" w:type="dxa"/>
          </w:tcPr>
          <w:p w14:paraId="5A6B59EA" w14:textId="5E4BF83E" w:rsidR="0034427E" w:rsidRDefault="0034427E" w:rsidP="0034427E">
            <w:pPr>
              <w:rPr>
                <w:iCs/>
                <w:szCs w:val="20"/>
              </w:rPr>
            </w:pPr>
            <w:r>
              <w:rPr>
                <w:iCs/>
                <w:szCs w:val="20"/>
              </w:rPr>
              <w:t>7-12-23</w:t>
            </w:r>
          </w:p>
        </w:tc>
        <w:tc>
          <w:tcPr>
            <w:tcW w:w="4822" w:type="dxa"/>
          </w:tcPr>
          <w:p w14:paraId="63655C51" w14:textId="0BBA527E" w:rsidR="0034427E" w:rsidRDefault="0034427E" w:rsidP="0034427E">
            <w:pPr>
              <w:rPr>
                <w:iCs/>
                <w:szCs w:val="20"/>
              </w:rPr>
            </w:pPr>
            <w:r>
              <w:rPr>
                <w:iCs/>
                <w:szCs w:val="20"/>
              </w:rPr>
              <w:t>Formulering op Logius website verbeteren t.a.v. genoemde partijen</w:t>
            </w:r>
          </w:p>
        </w:tc>
        <w:tc>
          <w:tcPr>
            <w:tcW w:w="1367" w:type="dxa"/>
          </w:tcPr>
          <w:p w14:paraId="4293885C" w14:textId="0ED77D7B" w:rsidR="0034427E" w:rsidRDefault="0034427E" w:rsidP="0034427E">
            <w:pPr>
              <w:rPr>
                <w:iCs/>
                <w:szCs w:val="20"/>
              </w:rPr>
            </w:pPr>
            <w:r>
              <w:rPr>
                <w:iCs/>
                <w:szCs w:val="20"/>
              </w:rPr>
              <w:t>Edwin W</w:t>
            </w:r>
          </w:p>
        </w:tc>
        <w:tc>
          <w:tcPr>
            <w:tcW w:w="1034" w:type="dxa"/>
          </w:tcPr>
          <w:p w14:paraId="30E311B5" w14:textId="52651C65" w:rsidR="0034427E" w:rsidRDefault="0034427E" w:rsidP="0034427E">
            <w:pPr>
              <w:rPr>
                <w:iCs/>
                <w:szCs w:val="20"/>
              </w:rPr>
            </w:pPr>
            <w:r>
              <w:rPr>
                <w:iCs/>
                <w:szCs w:val="20"/>
              </w:rPr>
              <w:t>Ja</w:t>
            </w:r>
          </w:p>
        </w:tc>
      </w:tr>
      <w:tr w:rsidR="0034427E" w14:paraId="06484E8C" w14:textId="77777777" w:rsidTr="00842E85">
        <w:trPr>
          <w:trHeight w:val="811"/>
        </w:trPr>
        <w:tc>
          <w:tcPr>
            <w:tcW w:w="986" w:type="dxa"/>
          </w:tcPr>
          <w:p w14:paraId="0905EBF7" w14:textId="78B513A3" w:rsidR="0034427E" w:rsidRDefault="0034427E" w:rsidP="0034427E">
            <w:pPr>
              <w:rPr>
                <w:iCs/>
                <w:szCs w:val="20"/>
              </w:rPr>
            </w:pPr>
            <w:r>
              <w:rPr>
                <w:iCs/>
                <w:szCs w:val="20"/>
              </w:rPr>
              <w:t>7-3-24</w:t>
            </w:r>
          </w:p>
        </w:tc>
        <w:tc>
          <w:tcPr>
            <w:tcW w:w="4822" w:type="dxa"/>
          </w:tcPr>
          <w:p w14:paraId="433A08DE" w14:textId="2B43D805" w:rsidR="0034427E" w:rsidRDefault="00842E85" w:rsidP="00842E85">
            <w:pPr>
              <w:rPr>
                <w:iCs/>
                <w:szCs w:val="20"/>
              </w:rPr>
            </w:pPr>
            <w:r>
              <w:rPr>
                <w:bCs/>
                <w:iCs/>
                <w:szCs w:val="20"/>
              </w:rPr>
              <w:t>M</w:t>
            </w:r>
            <w:r w:rsidRPr="00842E85">
              <w:rPr>
                <w:bCs/>
                <w:iCs/>
                <w:szCs w:val="20"/>
              </w:rPr>
              <w:t xml:space="preserve">ail </w:t>
            </w:r>
            <w:r>
              <w:rPr>
                <w:bCs/>
                <w:iCs/>
                <w:szCs w:val="20"/>
              </w:rPr>
              <w:t xml:space="preserve">ter verheldering en samenvatting t.a.v. </w:t>
            </w:r>
            <w:r w:rsidRPr="00842E85">
              <w:rPr>
                <w:bCs/>
                <w:iCs/>
                <w:szCs w:val="20"/>
              </w:rPr>
              <w:t xml:space="preserve"> consultatie </w:t>
            </w:r>
            <w:proofErr w:type="spellStart"/>
            <w:r w:rsidRPr="00842E85">
              <w:rPr>
                <w:bCs/>
                <w:iCs/>
                <w:szCs w:val="20"/>
              </w:rPr>
              <w:t>CloudEvents</w:t>
            </w:r>
            <w:proofErr w:type="spellEnd"/>
            <w:r w:rsidRPr="00842E85">
              <w:rPr>
                <w:bCs/>
                <w:iCs/>
                <w:szCs w:val="20"/>
              </w:rPr>
              <w:t xml:space="preserve"> en Forum Standaardisatie proces.</w:t>
            </w:r>
          </w:p>
        </w:tc>
        <w:tc>
          <w:tcPr>
            <w:tcW w:w="1367" w:type="dxa"/>
          </w:tcPr>
          <w:p w14:paraId="247317F3" w14:textId="138ACE8A" w:rsidR="0034427E" w:rsidRDefault="00842E85" w:rsidP="0034427E">
            <w:pPr>
              <w:rPr>
                <w:iCs/>
                <w:szCs w:val="20"/>
              </w:rPr>
            </w:pPr>
            <w:r>
              <w:rPr>
                <w:iCs/>
                <w:szCs w:val="20"/>
              </w:rPr>
              <w:t>Edwin W</w:t>
            </w:r>
          </w:p>
        </w:tc>
        <w:tc>
          <w:tcPr>
            <w:tcW w:w="1034" w:type="dxa"/>
          </w:tcPr>
          <w:p w14:paraId="6E6A7CF2" w14:textId="6D7A3BD3" w:rsidR="0034427E" w:rsidRDefault="00842E85" w:rsidP="0034427E">
            <w:pPr>
              <w:rPr>
                <w:iCs/>
                <w:szCs w:val="20"/>
              </w:rPr>
            </w:pPr>
            <w:r>
              <w:rPr>
                <w:iCs/>
                <w:szCs w:val="20"/>
              </w:rPr>
              <w:t>Ja</w:t>
            </w:r>
          </w:p>
        </w:tc>
      </w:tr>
      <w:tr w:rsidR="00842E85" w14:paraId="7886F79D" w14:textId="77777777" w:rsidTr="00842E85">
        <w:trPr>
          <w:trHeight w:val="811"/>
        </w:trPr>
        <w:tc>
          <w:tcPr>
            <w:tcW w:w="986" w:type="dxa"/>
          </w:tcPr>
          <w:p w14:paraId="0DBC27FB" w14:textId="64216C4F" w:rsidR="00842E85" w:rsidRDefault="00842E85" w:rsidP="0034427E">
            <w:pPr>
              <w:rPr>
                <w:iCs/>
                <w:szCs w:val="20"/>
              </w:rPr>
            </w:pPr>
            <w:r>
              <w:rPr>
                <w:iCs/>
                <w:szCs w:val="20"/>
              </w:rPr>
              <w:t>7-3-24</w:t>
            </w:r>
          </w:p>
        </w:tc>
        <w:tc>
          <w:tcPr>
            <w:tcW w:w="4822" w:type="dxa"/>
          </w:tcPr>
          <w:p w14:paraId="4AFF31FF" w14:textId="6CFFE3ED" w:rsidR="00842E85" w:rsidRPr="00842E85" w:rsidRDefault="00842E85" w:rsidP="00842E85">
            <w:pPr>
              <w:rPr>
                <w:bCs/>
                <w:iCs/>
                <w:szCs w:val="20"/>
              </w:rPr>
            </w:pPr>
            <w:r>
              <w:rPr>
                <w:bCs/>
                <w:iCs/>
                <w:szCs w:val="20"/>
              </w:rPr>
              <w:t>A</w:t>
            </w:r>
            <w:r w:rsidRPr="00842E85">
              <w:rPr>
                <w:bCs/>
                <w:iCs/>
                <w:szCs w:val="20"/>
              </w:rPr>
              <w:t xml:space="preserve">anleveren </w:t>
            </w:r>
            <w:proofErr w:type="spellStart"/>
            <w:r w:rsidRPr="00842E85">
              <w:rPr>
                <w:bCs/>
                <w:iCs/>
                <w:szCs w:val="20"/>
              </w:rPr>
              <w:t>use</w:t>
            </w:r>
            <w:proofErr w:type="spellEnd"/>
            <w:r w:rsidRPr="00842E85">
              <w:rPr>
                <w:bCs/>
                <w:iCs/>
                <w:szCs w:val="20"/>
              </w:rPr>
              <w:t xml:space="preserve"> case beschrijvingen en opnemen in de documentatie of in de handreiking?</w:t>
            </w:r>
          </w:p>
          <w:p w14:paraId="06567957" w14:textId="77777777" w:rsidR="00842E85" w:rsidRDefault="00842E85" w:rsidP="00842E85">
            <w:pPr>
              <w:rPr>
                <w:bCs/>
                <w:iCs/>
                <w:szCs w:val="20"/>
              </w:rPr>
            </w:pPr>
          </w:p>
        </w:tc>
        <w:tc>
          <w:tcPr>
            <w:tcW w:w="1367" w:type="dxa"/>
          </w:tcPr>
          <w:p w14:paraId="3E79B813" w14:textId="277E0E43" w:rsidR="00842E85" w:rsidRDefault="00842E85" w:rsidP="0034427E">
            <w:pPr>
              <w:rPr>
                <w:iCs/>
                <w:szCs w:val="20"/>
              </w:rPr>
            </w:pPr>
            <w:proofErr w:type="spellStart"/>
            <w:r>
              <w:rPr>
                <w:iCs/>
                <w:szCs w:val="20"/>
              </w:rPr>
              <w:t>All</w:t>
            </w:r>
            <w:proofErr w:type="spellEnd"/>
          </w:p>
        </w:tc>
        <w:tc>
          <w:tcPr>
            <w:tcW w:w="1034" w:type="dxa"/>
          </w:tcPr>
          <w:p w14:paraId="5E9796F4" w14:textId="77777777" w:rsidR="00842E85" w:rsidRDefault="00842E85" w:rsidP="0034427E">
            <w:pPr>
              <w:rPr>
                <w:iCs/>
                <w:szCs w:val="20"/>
              </w:rPr>
            </w:pPr>
          </w:p>
        </w:tc>
      </w:tr>
      <w:tr w:rsidR="00842E85" w14:paraId="5B326AF3" w14:textId="77777777" w:rsidTr="00842E85">
        <w:trPr>
          <w:trHeight w:val="811"/>
        </w:trPr>
        <w:tc>
          <w:tcPr>
            <w:tcW w:w="986" w:type="dxa"/>
          </w:tcPr>
          <w:p w14:paraId="5C907CD5" w14:textId="02D35AAB" w:rsidR="00842E85" w:rsidRDefault="00842E85" w:rsidP="0034427E">
            <w:pPr>
              <w:rPr>
                <w:iCs/>
                <w:szCs w:val="20"/>
              </w:rPr>
            </w:pPr>
            <w:r>
              <w:rPr>
                <w:iCs/>
                <w:szCs w:val="20"/>
              </w:rPr>
              <w:t>7-3-24</w:t>
            </w:r>
          </w:p>
        </w:tc>
        <w:tc>
          <w:tcPr>
            <w:tcW w:w="4822" w:type="dxa"/>
          </w:tcPr>
          <w:p w14:paraId="2E11E659" w14:textId="1A9F4D55" w:rsidR="00842E85" w:rsidRDefault="00842E85" w:rsidP="00842E85">
            <w:pPr>
              <w:widowControl/>
              <w:shd w:val="clear" w:color="auto" w:fill="FFFFFF"/>
              <w:suppressAutoHyphens w:val="0"/>
              <w:autoSpaceDN/>
              <w:spacing w:before="60" w:after="100" w:afterAutospacing="1" w:line="240" w:lineRule="auto"/>
              <w:textAlignment w:val="auto"/>
              <w:rPr>
                <w:bCs/>
                <w:iCs/>
                <w:szCs w:val="20"/>
              </w:rPr>
            </w:pPr>
            <w:proofErr w:type="spellStart"/>
            <w:r>
              <w:rPr>
                <w:rFonts w:cs="Mangal"/>
              </w:rPr>
              <w:t>Webhook</w:t>
            </w:r>
            <w:proofErr w:type="spellEnd"/>
            <w:r>
              <w:rPr>
                <w:rFonts w:cs="Mangal"/>
              </w:rPr>
              <w:t xml:space="preserve"> guideline: tekst voor handreiking, ondersteuning, </w:t>
            </w:r>
            <w:proofErr w:type="spellStart"/>
            <w:r>
              <w:rPr>
                <w:rFonts w:cs="Mangal"/>
              </w:rPr>
              <w:t>etc</w:t>
            </w:r>
            <w:proofErr w:type="spellEnd"/>
            <w:r>
              <w:rPr>
                <w:rFonts w:cs="Mangal"/>
              </w:rPr>
              <w:t xml:space="preserve"> en verwijzing naar authenticatie</w:t>
            </w:r>
          </w:p>
        </w:tc>
        <w:tc>
          <w:tcPr>
            <w:tcW w:w="1367" w:type="dxa"/>
          </w:tcPr>
          <w:p w14:paraId="7FBEBE8B" w14:textId="3CF20180" w:rsidR="00842E85" w:rsidRDefault="00842E85" w:rsidP="0034427E">
            <w:pPr>
              <w:rPr>
                <w:iCs/>
                <w:szCs w:val="20"/>
              </w:rPr>
            </w:pPr>
            <w:r>
              <w:rPr>
                <w:iCs/>
                <w:szCs w:val="20"/>
              </w:rPr>
              <w:t>Ad G, Sjaak D, Alexander G</w:t>
            </w:r>
          </w:p>
        </w:tc>
        <w:tc>
          <w:tcPr>
            <w:tcW w:w="1034" w:type="dxa"/>
          </w:tcPr>
          <w:p w14:paraId="53A0CF02" w14:textId="77777777" w:rsidR="00842E85" w:rsidRDefault="00842E85" w:rsidP="0034427E">
            <w:pPr>
              <w:rPr>
                <w:iCs/>
                <w:szCs w:val="20"/>
              </w:rPr>
            </w:pPr>
          </w:p>
        </w:tc>
      </w:tr>
      <w:tr w:rsidR="00842E85" w14:paraId="3692F998" w14:textId="77777777" w:rsidTr="00842E85">
        <w:trPr>
          <w:trHeight w:val="811"/>
        </w:trPr>
        <w:tc>
          <w:tcPr>
            <w:tcW w:w="986" w:type="dxa"/>
          </w:tcPr>
          <w:p w14:paraId="24AF4161" w14:textId="17178751" w:rsidR="00842E85" w:rsidRDefault="00842E85" w:rsidP="0034427E">
            <w:pPr>
              <w:rPr>
                <w:iCs/>
                <w:szCs w:val="20"/>
              </w:rPr>
            </w:pPr>
            <w:r>
              <w:rPr>
                <w:iCs/>
                <w:szCs w:val="20"/>
              </w:rPr>
              <w:t>7-3-24</w:t>
            </w:r>
          </w:p>
        </w:tc>
        <w:tc>
          <w:tcPr>
            <w:tcW w:w="4822" w:type="dxa"/>
          </w:tcPr>
          <w:p w14:paraId="3F7E1037" w14:textId="2B92A4B1" w:rsidR="00842E85" w:rsidRPr="00842E85" w:rsidRDefault="00842E85" w:rsidP="00842E85">
            <w:pPr>
              <w:widowControl/>
              <w:shd w:val="clear" w:color="auto" w:fill="FFFFFF"/>
              <w:suppressAutoHyphens w:val="0"/>
              <w:autoSpaceDN/>
              <w:spacing w:after="100" w:afterAutospacing="1" w:line="240" w:lineRule="auto"/>
              <w:contextualSpacing/>
              <w:textAlignment w:val="auto"/>
              <w:rPr>
                <w:rFonts w:cs="Mangal"/>
              </w:rPr>
            </w:pPr>
            <w:r>
              <w:rPr>
                <w:rFonts w:cs="Mangal"/>
              </w:rPr>
              <w:t xml:space="preserve">Neutrale beschrijving standaard, </w:t>
            </w:r>
            <w:r w:rsidRPr="00842E85">
              <w:rPr>
                <w:rFonts w:cs="Mangal"/>
              </w:rPr>
              <w:t xml:space="preserve">hoe </w:t>
            </w:r>
            <w:r>
              <w:rPr>
                <w:rFonts w:cs="Mangal"/>
              </w:rPr>
              <w:t>deze</w:t>
            </w:r>
            <w:r w:rsidRPr="00842E85">
              <w:rPr>
                <w:rFonts w:cs="Mangal"/>
              </w:rPr>
              <w:t xml:space="preserve"> is toegepast en hoe het Kadaster daarin participeert.</w:t>
            </w:r>
            <w:r>
              <w:rPr>
                <w:rFonts w:cs="Mangal"/>
              </w:rPr>
              <w:t xml:space="preserve"> </w:t>
            </w:r>
            <w:r w:rsidRPr="00842E85">
              <w:rPr>
                <w:rFonts w:cs="Mangal"/>
              </w:rPr>
              <w:t xml:space="preserve"> </w:t>
            </w:r>
            <w:r>
              <w:rPr>
                <w:rFonts w:cs="Mangal"/>
              </w:rPr>
              <w:t>P</w:t>
            </w:r>
            <w:r w:rsidRPr="00842E85">
              <w:rPr>
                <w:rFonts w:cs="Mangal"/>
              </w:rPr>
              <w:t xml:space="preserve">resentatie/document delen. </w:t>
            </w:r>
          </w:p>
          <w:p w14:paraId="726BDBCF" w14:textId="77777777" w:rsidR="00842E85" w:rsidRDefault="00842E85" w:rsidP="00842E85">
            <w:pPr>
              <w:widowControl/>
              <w:shd w:val="clear" w:color="auto" w:fill="FFFFFF"/>
              <w:suppressAutoHyphens w:val="0"/>
              <w:autoSpaceDN/>
              <w:spacing w:before="60" w:after="100" w:afterAutospacing="1" w:line="240" w:lineRule="auto"/>
              <w:textAlignment w:val="auto"/>
              <w:rPr>
                <w:rFonts w:cs="Mangal"/>
              </w:rPr>
            </w:pPr>
          </w:p>
        </w:tc>
        <w:tc>
          <w:tcPr>
            <w:tcW w:w="1367" w:type="dxa"/>
          </w:tcPr>
          <w:p w14:paraId="2EDC8F88" w14:textId="34043989" w:rsidR="00842E85" w:rsidRDefault="00842E85" w:rsidP="0034427E">
            <w:pPr>
              <w:rPr>
                <w:iCs/>
                <w:szCs w:val="20"/>
              </w:rPr>
            </w:pPr>
            <w:r>
              <w:rPr>
                <w:iCs/>
                <w:szCs w:val="20"/>
              </w:rPr>
              <w:t>Tom V, Dennis N</w:t>
            </w:r>
          </w:p>
        </w:tc>
        <w:tc>
          <w:tcPr>
            <w:tcW w:w="1034" w:type="dxa"/>
          </w:tcPr>
          <w:p w14:paraId="5E7B2DA5" w14:textId="77777777" w:rsidR="00842E85" w:rsidRDefault="00842E85" w:rsidP="0034427E">
            <w:pPr>
              <w:rPr>
                <w:iCs/>
                <w:szCs w:val="20"/>
              </w:rPr>
            </w:pPr>
          </w:p>
        </w:tc>
      </w:tr>
    </w:tbl>
    <w:p w14:paraId="239AE245" w14:textId="77777777" w:rsidR="0034427E" w:rsidRPr="0034427E" w:rsidRDefault="0034427E" w:rsidP="0034427E">
      <w:pPr>
        <w:ind w:left="850"/>
        <w:rPr>
          <w:iCs/>
          <w:szCs w:val="20"/>
        </w:rPr>
      </w:pPr>
    </w:p>
    <w:p w14:paraId="4A56145F" w14:textId="5094D26A" w:rsidR="009617D4" w:rsidRPr="0051315F" w:rsidRDefault="009617D4" w:rsidP="00DC190F">
      <w:pPr>
        <w:ind w:left="510" w:firstLine="170"/>
        <w:rPr>
          <w:b/>
          <w:bCs/>
          <w:iCs/>
          <w:szCs w:val="20"/>
        </w:rPr>
      </w:pPr>
    </w:p>
    <w:sectPr w:rsidR="009617D4" w:rsidRPr="0051315F" w:rsidSect="006E4E12">
      <w:headerReference w:type="default" r:id="rId21"/>
      <w:type w:val="continuous"/>
      <w:pgSz w:w="11905" w:h="16837"/>
      <w:pgMar w:top="1383" w:right="1418" w:bottom="1134" w:left="1418" w:header="1134" w:footer="709" w:gutter="0"/>
      <w:paperSrc w:first="9148" w:other="9148"/>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D0916" w14:textId="77777777" w:rsidR="00AC230F" w:rsidRDefault="00AC230F">
      <w:r>
        <w:separator/>
      </w:r>
    </w:p>
  </w:endnote>
  <w:endnote w:type="continuationSeparator" w:id="0">
    <w:p w14:paraId="7A6805F9" w14:textId="77777777" w:rsidR="00AC230F" w:rsidRDefault="00AC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DejaVu Sans">
    <w:altName w:val="Arial"/>
    <w:charset w:val="00"/>
    <w:family w:val="swiss"/>
    <w:pitch w:val="variable"/>
    <w:sig w:usb0="E7000EFF" w:usb1="5200FDFF" w:usb2="0A042021" w:usb3="00000000" w:csb0="000001BF" w:csb1="00000000"/>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ijksoverheidSansText">
    <w:altName w:val="RijksoverheidSansTex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87F4" w14:textId="77777777" w:rsidR="0073600F" w:rsidRDefault="0073600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F636" w14:textId="77777777" w:rsidR="006E205D" w:rsidRDefault="006E205D">
    <w:pPr>
      <w:pStyle w:val="Huisstijl-Rubricering"/>
      <w:framePr w:w="4212" w:h="340" w:hRule="exact" w:hSpace="180" w:wrap="around" w:vAnchor="page" w:hAnchor="page" w:x="1588" w:y="16052"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pPr>
  </w:p>
  <w:p w14:paraId="79534B7B" w14:textId="2F3F7680" w:rsidR="006E205D" w:rsidRDefault="006E205D">
    <w:pPr>
      <w:pStyle w:val="Huisstijl-Paginanummer"/>
      <w:framePr w:w="1414" w:h="170" w:hRule="exact" w:hSpace="180" w:wrap="around" w:vAnchor="page" w:hAnchor="page" w:x="9327" w:y="16108"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pPr>
    <w:r>
      <w:t xml:space="preserve">Pagina </w:t>
    </w:r>
    <w:r w:rsidR="006926B9">
      <w:fldChar w:fldCharType="begin"/>
    </w:r>
    <w:r w:rsidR="006926B9">
      <w:instrText xml:space="preserve"> PAGE    \* MERGEFORMAT </w:instrText>
    </w:r>
    <w:r w:rsidR="006926B9">
      <w:fldChar w:fldCharType="separate"/>
    </w:r>
    <w:r w:rsidR="00A63467">
      <w:rPr>
        <w:noProof/>
      </w:rPr>
      <w:t>4</w:t>
    </w:r>
    <w:r w:rsidR="006926B9">
      <w:rPr>
        <w:noProof/>
      </w:rPr>
      <w:fldChar w:fldCharType="end"/>
    </w:r>
    <w:r>
      <w:t xml:space="preserve"> van </w:t>
    </w:r>
    <w:r w:rsidR="00AC6420">
      <w:rPr>
        <w:noProof/>
      </w:rPr>
      <w:fldChar w:fldCharType="begin"/>
    </w:r>
    <w:r w:rsidR="00AC6420">
      <w:rPr>
        <w:noProof/>
      </w:rPr>
      <w:instrText xml:space="preserve"> NUMPAGES  \* Arabic  \* MERGEFORMAT </w:instrText>
    </w:r>
    <w:r w:rsidR="00AC6420">
      <w:rPr>
        <w:noProof/>
      </w:rPr>
      <w:fldChar w:fldCharType="separate"/>
    </w:r>
    <w:r w:rsidR="00A63467">
      <w:rPr>
        <w:noProof/>
      </w:rPr>
      <w:t>4</w:t>
    </w:r>
    <w:r w:rsidR="00AC6420">
      <w:rPr>
        <w:noProof/>
      </w:rPr>
      <w:fldChar w:fldCharType="end"/>
    </w:r>
  </w:p>
  <w:p w14:paraId="0B83B409" w14:textId="77777777" w:rsidR="006E205D" w:rsidRDefault="006E205D">
    <w:pPr>
      <w:pStyle w:val="Huisstijl-Paginanummer"/>
      <w:framePr w:w="1414" w:h="170" w:hRule="exact" w:hSpace="180" w:wrap="around" w:vAnchor="page" w:hAnchor="page" w:x="9327" w:y="16108"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pPr>
  </w:p>
  <w:p w14:paraId="569E649B" w14:textId="77777777" w:rsidR="006E205D" w:rsidRDefault="006E205D">
    <w:pPr>
      <w:framePr w:w="1414" w:h="170" w:hRule="exact" w:hSpace="180" w:wrap="around" w:vAnchor="page" w:hAnchor="page" w:x="9327" w:y="16108"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pPr>
  </w:p>
  <w:p w14:paraId="15867603" w14:textId="77777777" w:rsidR="006E205D" w:rsidRDefault="006E205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B743" w14:textId="6C8E59DD" w:rsidR="006E205D" w:rsidRDefault="006E205D" w:rsidP="00C83C84">
    <w:pPr>
      <w:pStyle w:val="Huisstijl-Rubricering"/>
      <w:framePr w:w="4212" w:h="340" w:hRule="exact" w:hSpace="180" w:wrap="around" w:vAnchor="page" w:hAnchor="page" w:x="1588" w:y="16052"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szCs w:val="13"/>
      </w:rPr>
    </w:pPr>
    <w:r>
      <w:fldChar w:fldCharType="begin"/>
    </w:r>
    <w:r>
      <w:instrText xml:space="preserve"> DOCPROPERTY  Rubricering  \* MERGEFORMAT </w:instrText>
    </w:r>
    <w:r>
      <w:fldChar w:fldCharType="end"/>
    </w:r>
  </w:p>
  <w:p w14:paraId="7BD955CF" w14:textId="77777777" w:rsidR="006E205D" w:rsidRDefault="006E205D" w:rsidP="00C83C84">
    <w:pPr>
      <w:pStyle w:val="Huisstijl-Rubricering"/>
      <w:framePr w:w="4212" w:h="340" w:hRule="exact" w:hSpace="180" w:wrap="around" w:vAnchor="page" w:hAnchor="page" w:x="1588" w:y="16052"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szCs w:val="13"/>
      </w:rPr>
    </w:pPr>
  </w:p>
  <w:p w14:paraId="5BBDE98C" w14:textId="77777777" w:rsidR="006E205D" w:rsidRDefault="006E205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6FDC9" w14:textId="77777777" w:rsidR="00AC230F" w:rsidRDefault="00AC230F">
      <w:r>
        <w:rPr>
          <w:color w:val="000000"/>
        </w:rPr>
        <w:separator/>
      </w:r>
    </w:p>
  </w:footnote>
  <w:footnote w:type="continuationSeparator" w:id="0">
    <w:p w14:paraId="78F5EE39" w14:textId="77777777" w:rsidR="00AC230F" w:rsidRDefault="00AC2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B111D" w14:textId="77777777" w:rsidR="0073600F" w:rsidRDefault="0073600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A808" w14:textId="77777777" w:rsidR="006E205D" w:rsidRDefault="00757201">
    <w:pPr>
      <w:pStyle w:val="Koptekst"/>
    </w:pPr>
    <w:r>
      <w:rPr>
        <w:noProof/>
        <w:lang w:eastAsia="nl-NL" w:bidi="ar-SA"/>
      </w:rPr>
      <mc:AlternateContent>
        <mc:Choice Requires="wps">
          <w:drawing>
            <wp:anchor distT="0" distB="0" distL="114300" distR="114300" simplePos="0" relativeHeight="251665408" behindDoc="0" locked="1" layoutInCell="1" allowOverlap="1" wp14:anchorId="69C7B7CC" wp14:editId="2DE301B3">
              <wp:simplePos x="0" y="0"/>
              <wp:positionH relativeFrom="page">
                <wp:posOffset>1008380</wp:posOffset>
              </wp:positionH>
              <wp:positionV relativeFrom="page">
                <wp:posOffset>10229215</wp:posOffset>
              </wp:positionV>
              <wp:extent cx="4733925" cy="107950"/>
              <wp:effectExtent l="0" t="0" r="9525" b="635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07950"/>
                      </a:xfrm>
                      <a:prstGeom prst="rect">
                        <a:avLst/>
                      </a:prstGeom>
                      <a:solidFill>
                        <a:srgbClr val="FFFFFF"/>
                      </a:solidFill>
                      <a:ln w="0">
                        <a:solidFill>
                          <a:schemeClr val="bg1">
                            <a:lumMod val="100000"/>
                            <a:lumOff val="0"/>
                          </a:schemeClr>
                        </a:solidFill>
                        <a:miter lim="800000"/>
                        <a:headEnd/>
                        <a:tailEnd/>
                      </a:ln>
                    </wps:spPr>
                    <wps:txbx>
                      <w:txbxContent>
                        <w:p w14:paraId="416FF0A0" w14:textId="58D0C5C7" w:rsidR="006E205D" w:rsidRDefault="006E205D">
                          <w:pPr>
                            <w:pStyle w:val="Huisstijl-Paginanummer"/>
                          </w:pPr>
                          <w:r>
                            <w:t xml:space="preserve">Pagina </w:t>
                          </w:r>
                          <w:r w:rsidR="006926B9">
                            <w:fldChar w:fldCharType="begin"/>
                          </w:r>
                          <w:r w:rsidR="006926B9">
                            <w:instrText xml:space="preserve"> PAGE    \* MERGEFORMAT </w:instrText>
                          </w:r>
                          <w:r w:rsidR="006926B9">
                            <w:fldChar w:fldCharType="separate"/>
                          </w:r>
                          <w:r w:rsidR="00A63467">
                            <w:rPr>
                              <w:noProof/>
                            </w:rPr>
                            <w:t>1</w:t>
                          </w:r>
                          <w:r w:rsidR="006926B9">
                            <w:rPr>
                              <w:noProof/>
                            </w:rPr>
                            <w:fldChar w:fldCharType="end"/>
                          </w:r>
                          <w:r>
                            <w:t xml:space="preserve"> van </w:t>
                          </w:r>
                          <w:r w:rsidR="00AC6420">
                            <w:rPr>
                              <w:noProof/>
                            </w:rPr>
                            <w:fldChar w:fldCharType="begin"/>
                          </w:r>
                          <w:r w:rsidR="00AC6420">
                            <w:rPr>
                              <w:noProof/>
                            </w:rPr>
                            <w:instrText xml:space="preserve"> SECTIONPAGES  \* Arabic  \* MERGEFORMAT </w:instrText>
                          </w:r>
                          <w:r w:rsidR="00AC6420">
                            <w:rPr>
                              <w:noProof/>
                            </w:rPr>
                            <w:fldChar w:fldCharType="separate"/>
                          </w:r>
                          <w:r w:rsidR="00424913">
                            <w:rPr>
                              <w:noProof/>
                            </w:rPr>
                            <w:t>1</w:t>
                          </w:r>
                          <w:r w:rsidR="00AC6420">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C7B7CC" id="_x0000_t202" coordsize="21600,21600" o:spt="202" path="m,l,21600r21600,l21600,xe">
              <v:stroke joinstyle="miter"/>
              <v:path gradientshapeok="t" o:connecttype="rect"/>
            </v:shapetype>
            <v:shape id="Text Box 6" o:spid="_x0000_s1026" type="#_x0000_t202" style="position:absolute;margin-left:79.4pt;margin-top:805.45pt;width:372.75pt;height: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" strokecolor="white [3212]" strokeweight="0">
              <v:textbox inset="0,0,0,0">
                <w:txbxContent>
                  <w:p w14:paraId="416FF0A0" w14:textId="58D0C5C7" w:rsidR="006E205D" w:rsidRDefault="006E205D">
                    <w:pPr>
                      <w:pStyle w:val="Huisstijl-Paginanummer"/>
                    </w:pPr>
                    <w:r>
                      <w:t xml:space="preserve">Pagina </w:t>
                    </w:r>
                    <w:r w:rsidR="006926B9">
                      <w:fldChar w:fldCharType="begin"/>
                    </w:r>
                    <w:r w:rsidR="006926B9">
                      <w:instrText xml:space="preserve"> PAGE    \* MERGEFORMAT </w:instrText>
                    </w:r>
                    <w:r w:rsidR="006926B9">
                      <w:fldChar w:fldCharType="separate"/>
                    </w:r>
                    <w:r w:rsidR="00A63467">
                      <w:rPr>
                        <w:noProof/>
                      </w:rPr>
                      <w:t>1</w:t>
                    </w:r>
                    <w:r w:rsidR="006926B9">
                      <w:rPr>
                        <w:noProof/>
                      </w:rPr>
                      <w:fldChar w:fldCharType="end"/>
                    </w:r>
                    <w:r>
                      <w:t xml:space="preserve"> van </w:t>
                    </w:r>
                    <w:r w:rsidR="00AC6420">
                      <w:rPr>
                        <w:noProof/>
                      </w:rPr>
                      <w:fldChar w:fldCharType="begin"/>
                    </w:r>
                    <w:r w:rsidR="00AC6420">
                      <w:rPr>
                        <w:noProof/>
                      </w:rPr>
                      <w:instrText xml:space="preserve"> SECTIONPAGES  \* Arabic  \* MERGEFORMAT </w:instrText>
                    </w:r>
                    <w:r w:rsidR="00AC6420">
                      <w:rPr>
                        <w:noProof/>
                      </w:rPr>
                      <w:fldChar w:fldCharType="separate"/>
                    </w:r>
                    <w:r w:rsidR="00424913">
                      <w:rPr>
                        <w:noProof/>
                      </w:rPr>
                      <w:t>1</w:t>
                    </w:r>
                    <w:r w:rsidR="00AC6420">
                      <w:rPr>
                        <w:noProof/>
                      </w:rP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CE67C" w14:textId="77777777" w:rsidR="006E205D" w:rsidRDefault="006E205D">
    <w:pPr>
      <w:pStyle w:val="Huisstijl-Rubricering"/>
      <w:framePr w:w="4212" w:h="340" w:hRule="exact" w:hSpace="180" w:wrap="around" w:vAnchor="page" w:hAnchor="page" w:x="1590" w:y="2655"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pPr>
  </w:p>
  <w:p w14:paraId="44A2E9DB" w14:textId="77777777" w:rsidR="006E205D" w:rsidRPr="00F8734D" w:rsidRDefault="006E205D" w:rsidP="0089360A">
    <w:pPr>
      <w:pStyle w:val="Huisstijl-Afzendgegevens"/>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pPr>
    <w:r w:rsidRPr="00F8734D">
      <w:t>Logius</w:t>
    </w:r>
  </w:p>
  <w:p w14:paraId="38F242FC" w14:textId="77777777" w:rsidR="006E205D" w:rsidRPr="00F8734D" w:rsidRDefault="006E205D" w:rsidP="0089360A">
    <w:pPr>
      <w:pStyle w:val="Huisstijl-AfzendgegevenskopW1"/>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pPr>
    <w:r w:rsidRPr="00F8734D">
      <w:t>Contactpersoon</w:t>
    </w:r>
  </w:p>
  <w:p w14:paraId="5AFB42AD" w14:textId="4FBB4C17" w:rsidR="0089360A" w:rsidRPr="00DE13D7" w:rsidRDefault="00671D3C" w:rsidP="0089360A">
    <w:pPr>
      <w:pStyle w:val="Huisstijl-Afzendgegevens"/>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pPr>
    <w:r w:rsidRPr="00DE13D7">
      <w:t>Edwin Wisse</w:t>
    </w:r>
    <w:r w:rsidR="00214189" w:rsidRPr="00DE13D7">
      <w:t xml:space="preserve"> </w:t>
    </w:r>
    <w:r w:rsidR="0089360A" w:rsidRPr="00DE13D7">
      <w:t>(</w:t>
    </w:r>
    <w:proofErr w:type="spellStart"/>
    <w:r w:rsidR="006D2E71" w:rsidRPr="00DE13D7">
      <w:t>vz.</w:t>
    </w:r>
    <w:proofErr w:type="spellEnd"/>
    <w:r w:rsidR="0089360A" w:rsidRPr="00DE13D7">
      <w:t>)</w:t>
    </w:r>
  </w:p>
  <w:p w14:paraId="107744CB" w14:textId="5B86380C" w:rsidR="0089360A" w:rsidRPr="00F8734D" w:rsidRDefault="00BF2692" w:rsidP="0089360A">
    <w:pPr>
      <w:pStyle w:val="Huisstijl-Afzendgegevens"/>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lang w:val="de-DE"/>
      </w:rPr>
    </w:pPr>
    <w:r w:rsidRPr="00F8734D">
      <w:rPr>
        <w:lang w:val="de-DE"/>
      </w:rPr>
      <w:t>T</w:t>
    </w:r>
    <w:r w:rsidRPr="00F8734D">
      <w:rPr>
        <w:lang w:val="de-DE"/>
      </w:rPr>
      <w:tab/>
      <w:t xml:space="preserve">06 </w:t>
    </w:r>
    <w:r w:rsidR="00671D3C">
      <w:rPr>
        <w:lang w:val="de-DE"/>
      </w:rPr>
      <w:t>5006 2791</w:t>
    </w:r>
  </w:p>
  <w:p w14:paraId="16578D36" w14:textId="2ABA8D64" w:rsidR="0089360A" w:rsidRPr="00FF62CF" w:rsidRDefault="00000000" w:rsidP="0089360A">
    <w:pPr>
      <w:pStyle w:val="Huisstijl-Afzendgegevens"/>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lang w:val="de-DE"/>
      </w:rPr>
    </w:pPr>
    <w:r>
      <w:fldChar w:fldCharType="begin"/>
    </w:r>
    <w:r w:rsidRPr="0011433D">
      <w:rPr>
        <w:lang w:val="de-DE"/>
      </w:rPr>
      <w:instrText xml:space="preserve"> HYPERLINK "mailto:Edwin.Wisse@minbzk.nl" </w:instrText>
    </w:r>
    <w:ins w:id="0" w:author="Wellink, Lizzy" w:date="2024-04-04T10:01:00Z"/>
    <w:r>
      <w:fldChar w:fldCharType="separate"/>
    </w:r>
    <w:r w:rsidR="00E23B38" w:rsidRPr="00550FA9">
      <w:rPr>
        <w:rStyle w:val="Hyperlink"/>
        <w:lang w:val="de-DE"/>
      </w:rPr>
      <w:t>Edwin.Wisse@minbzk.nl</w:t>
    </w:r>
    <w:r>
      <w:rPr>
        <w:rStyle w:val="Hyperlink"/>
        <w:lang w:val="de-DE"/>
      </w:rPr>
      <w:fldChar w:fldCharType="end"/>
    </w:r>
  </w:p>
  <w:p w14:paraId="640E640B" w14:textId="77777777" w:rsidR="00757E3F" w:rsidRPr="00FF62CF" w:rsidRDefault="00757E3F" w:rsidP="0089360A">
    <w:pPr>
      <w:pStyle w:val="Huisstijl-Afzendgegevens"/>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lang w:val="de-DE"/>
      </w:rPr>
    </w:pPr>
  </w:p>
  <w:p w14:paraId="64FFEFB9" w14:textId="1D95032D" w:rsidR="0089360A" w:rsidRPr="00FF62CF" w:rsidRDefault="0089360A" w:rsidP="0089360A">
    <w:pPr>
      <w:pStyle w:val="Huisstijl-Afzendgegevens"/>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lang w:val="de-DE"/>
      </w:rPr>
    </w:pPr>
    <w:r w:rsidRPr="00FF62CF">
      <w:rPr>
        <w:lang w:val="de-DE"/>
      </w:rPr>
      <w:t>Lizzy Wellink (</w:t>
    </w:r>
    <w:proofErr w:type="spellStart"/>
    <w:r w:rsidRPr="00FF62CF">
      <w:rPr>
        <w:lang w:val="de-DE"/>
      </w:rPr>
      <w:t>secr</w:t>
    </w:r>
    <w:proofErr w:type="spellEnd"/>
    <w:r w:rsidR="006D2E71" w:rsidRPr="00FF62CF">
      <w:rPr>
        <w:lang w:val="de-DE"/>
      </w:rPr>
      <w:t>.</w:t>
    </w:r>
    <w:r w:rsidRPr="00FF62CF">
      <w:rPr>
        <w:lang w:val="de-DE"/>
      </w:rPr>
      <w:t>)</w:t>
    </w:r>
  </w:p>
  <w:p w14:paraId="7ED99C45" w14:textId="47211DAB" w:rsidR="0089360A" w:rsidRPr="00885348" w:rsidRDefault="0089360A" w:rsidP="0089360A">
    <w:pPr>
      <w:pStyle w:val="Huisstijl-Afzendgegevens"/>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lang w:val="de-DE"/>
      </w:rPr>
    </w:pPr>
    <w:r w:rsidRPr="00885348">
      <w:rPr>
        <w:lang w:val="de-DE"/>
      </w:rPr>
      <w:t>T 06 2531</w:t>
    </w:r>
    <w:r w:rsidR="00671D3C">
      <w:rPr>
        <w:lang w:val="de-DE"/>
      </w:rPr>
      <w:t xml:space="preserve"> </w:t>
    </w:r>
    <w:r w:rsidRPr="00885348">
      <w:rPr>
        <w:lang w:val="de-DE"/>
      </w:rPr>
      <w:t>0240</w:t>
    </w:r>
  </w:p>
  <w:p w14:paraId="27C2A46A" w14:textId="0DF62846" w:rsidR="0089360A" w:rsidRPr="00267D3B" w:rsidRDefault="00000000" w:rsidP="0089360A">
    <w:pPr>
      <w:pStyle w:val="Huisstijl-Afzendgegevens"/>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lang w:val="de-DE"/>
      </w:rPr>
    </w:pPr>
    <w:r>
      <w:fldChar w:fldCharType="begin"/>
    </w:r>
    <w:r w:rsidRPr="0011433D">
      <w:rPr>
        <w:lang w:val="de-DE"/>
      </w:rPr>
      <w:instrText xml:space="preserve"> HYPERLINK "mailto:Lizzy.wellink@logius.nl" </w:instrText>
    </w:r>
    <w:ins w:id="1" w:author="Wellink, Lizzy" w:date="2024-04-04T10:01:00Z"/>
    <w:r>
      <w:fldChar w:fldCharType="separate"/>
    </w:r>
    <w:r w:rsidR="006D2E71" w:rsidRPr="00267D3B">
      <w:rPr>
        <w:rStyle w:val="Hyperlink"/>
        <w:lang w:val="de-DE"/>
      </w:rPr>
      <w:t>Lizzy.wellink@logius.nl</w:t>
    </w:r>
    <w:r>
      <w:rPr>
        <w:rStyle w:val="Hyperlink"/>
        <w:lang w:val="de-DE"/>
      </w:rPr>
      <w:fldChar w:fldCharType="end"/>
    </w:r>
  </w:p>
  <w:p w14:paraId="49CA64EC" w14:textId="77777777" w:rsidR="006E205D" w:rsidRPr="00267D3B" w:rsidRDefault="006E205D" w:rsidP="0089360A">
    <w:pPr>
      <w:pStyle w:val="Huisstijl-ReferentiegegevenskopW2"/>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lang w:val="de-DE"/>
      </w:rPr>
    </w:pPr>
    <w:r w:rsidRPr="00267D3B">
      <w:rPr>
        <w:lang w:val="de-DE"/>
      </w:rPr>
      <w:t>Datum</w:t>
    </w:r>
  </w:p>
  <w:p w14:paraId="748E832E" w14:textId="148CDEDF" w:rsidR="006E205D" w:rsidRPr="00267D3B" w:rsidRDefault="00042E98" w:rsidP="0089360A">
    <w:pPr>
      <w:pStyle w:val="Huisstijl-Referentiegegevens"/>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lang w:val="de-DE"/>
      </w:rPr>
    </w:pPr>
    <w:r>
      <w:rPr>
        <w:lang w:val="de-DE"/>
      </w:rPr>
      <w:t>20-3-2024</w:t>
    </w:r>
  </w:p>
  <w:p w14:paraId="1A4B6690" w14:textId="77777777" w:rsidR="006E205D" w:rsidRPr="00267D3B" w:rsidRDefault="006E205D" w:rsidP="0089360A">
    <w:pPr>
      <w:pStyle w:val="Huisstijl-ReferentiegegevenskopW1"/>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lang w:val="de-DE"/>
      </w:rPr>
    </w:pPr>
    <w:proofErr w:type="spellStart"/>
    <w:r w:rsidRPr="00267D3B">
      <w:rPr>
        <w:lang w:val="de-DE"/>
      </w:rPr>
      <w:t>Kenmerk</w:t>
    </w:r>
    <w:proofErr w:type="spellEnd"/>
  </w:p>
  <w:p w14:paraId="59AA56B0" w14:textId="4902DFAB" w:rsidR="006E205D" w:rsidRPr="00267D3B" w:rsidRDefault="006E205D" w:rsidP="0089360A">
    <w:pPr>
      <w:pStyle w:val="Huisstijl-Referentiegegevens"/>
      <w:framePr w:w="1984" w:h="2764" w:hRule="exact" w:hSpace="180" w:wrap="around" w:vAnchor="page" w:hAnchor="page" w:x="9265" w:y="2666"/>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lang w:val="de-DE"/>
      </w:rPr>
    </w:pPr>
    <w:r>
      <w:fldChar w:fldCharType="begin"/>
    </w:r>
    <w:r w:rsidRPr="00267D3B">
      <w:rPr>
        <w:lang w:val="de-DE"/>
      </w:rPr>
      <w:instrText xml:space="preserve"> DOCPROPERTY  Kenmerk  \* MERGEFORMAT </w:instrText>
    </w:r>
    <w:r>
      <w:fldChar w:fldCharType="end"/>
    </w:r>
  </w:p>
  <w:tbl>
    <w:tblPr>
      <w:tblStyle w:val="Tabelraster"/>
      <w:tblW w:w="0" w:type="auto"/>
      <w:tblBorders>
        <w:top w:val="single" w:sz="2" w:space="0" w:color="000000" w:themeColor="text1"/>
        <w:left w:val="none" w:sz="0" w:space="0" w:color="auto"/>
        <w:bottom w:val="single" w:sz="2" w:space="0" w:color="000000" w:themeColor="tex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97"/>
      <w:gridCol w:w="7180"/>
    </w:tblGrid>
    <w:tr w:rsidR="006E205D" w:rsidRPr="007D37C8" w14:paraId="3AB596E9" w14:textId="77777777" w:rsidTr="003D7B15">
      <w:trPr>
        <w:trHeight w:hRule="exact" w:val="227"/>
      </w:trPr>
      <w:tc>
        <w:tcPr>
          <w:tcW w:w="2297" w:type="dxa"/>
        </w:tcPr>
        <w:p w14:paraId="1CEB012A" w14:textId="77777777" w:rsidR="006E205D" w:rsidRPr="00267D3B" w:rsidRDefault="006E205D"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rPr>
              <w:lang w:val="de-DE"/>
            </w:rPr>
          </w:pPr>
        </w:p>
      </w:tc>
      <w:tc>
        <w:tcPr>
          <w:tcW w:w="7180" w:type="dxa"/>
        </w:tcPr>
        <w:p w14:paraId="7E987B0D" w14:textId="77777777" w:rsidR="006E205D" w:rsidRPr="00267D3B" w:rsidRDefault="006E205D"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rPr>
              <w:lang w:val="de-DE"/>
            </w:rPr>
          </w:pPr>
        </w:p>
      </w:tc>
    </w:tr>
    <w:tr w:rsidR="006E205D" w14:paraId="4E308FF7" w14:textId="77777777" w:rsidTr="003D7B15">
      <w:trPr>
        <w:trHeight w:val="623"/>
      </w:trPr>
      <w:tc>
        <w:tcPr>
          <w:tcW w:w="2297" w:type="dxa"/>
        </w:tcPr>
        <w:p w14:paraId="636B45C7" w14:textId="77777777" w:rsidR="006E205D" w:rsidRDefault="006E205D"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r>
            <w:t>Vergaderdatum en tijd</w:t>
          </w:r>
        </w:p>
      </w:tc>
      <w:tc>
        <w:tcPr>
          <w:tcW w:w="7180" w:type="dxa"/>
        </w:tcPr>
        <w:tbl>
          <w:tblPr>
            <w:tblStyle w:val="Tabelraster"/>
            <w:tblW w:w="1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56"/>
            <w:gridCol w:w="6"/>
            <w:gridCol w:w="6"/>
            <w:gridCol w:w="6"/>
            <w:gridCol w:w="6"/>
            <w:gridCol w:w="6"/>
            <w:gridCol w:w="6"/>
          </w:tblGrid>
          <w:tr w:rsidR="00757201" w14:paraId="45ABB383" w14:textId="77777777" w:rsidTr="00757201">
            <w:trPr>
              <w:trHeight w:val="312"/>
            </w:trPr>
            <w:tc>
              <w:tcPr>
                <w:tcW w:w="1956" w:type="dxa"/>
              </w:tcPr>
              <w:p w14:paraId="2560DB08" w14:textId="7361795E" w:rsidR="00757201" w:rsidRDefault="00000000"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sdt>
                  <w:sdtPr>
                    <w:alias w:val="Meeting Date"/>
                    <w:tag w:val="Meeting_Date"/>
                    <w:id w:val="200289670"/>
                    <w:dataBinding w:prefixMappings="xmlns:dg='http://docgen.org/date' " w:xpath="/dg:DocgenData[1]/dg:Meeting_Date[1]" w:storeItemID="{6E08F25B-5391-4B9C-92CE-727B932BE558}"/>
                    <w:date w:fullDate="2024-03-07T00:00:00Z">
                      <w:dateFormat w:val="d MMMM YYYY"/>
                      <w:lid w:val="nl-NL"/>
                      <w:storeMappedDataAs w:val="dateTime"/>
                      <w:calendar w:val="gregorian"/>
                    </w:date>
                  </w:sdtPr>
                  <w:sdtContent>
                    <w:r w:rsidR="00042E98">
                      <w:t>7 maart 2024</w:t>
                    </w:r>
                  </w:sdtContent>
                </w:sdt>
                <w:r w:rsidR="009E652C">
                  <w:br/>
                </w:r>
                <w:r w:rsidR="0089360A">
                  <w:t>0</w:t>
                </w:r>
                <w:r w:rsidR="00671D3C">
                  <w:t>9</w:t>
                </w:r>
                <w:r w:rsidR="00CF553A">
                  <w:t>:</w:t>
                </w:r>
                <w:r w:rsidR="0089360A">
                  <w:t>3</w:t>
                </w:r>
                <w:r w:rsidR="00CF553A">
                  <w:t>0</w:t>
                </w:r>
                <w:r w:rsidR="00C31584">
                  <w:t>-1</w:t>
                </w:r>
                <w:r w:rsidR="00042E98">
                  <w:t>0</w:t>
                </w:r>
                <w:r w:rsidR="00C31584">
                  <w:t>:</w:t>
                </w:r>
                <w:r w:rsidR="00042E98">
                  <w:t>3</w:t>
                </w:r>
                <w:r w:rsidR="00C31584">
                  <w:t>0</w:t>
                </w:r>
                <w:r w:rsidR="00950E8A">
                  <w:t xml:space="preserve"> uur</w:t>
                </w:r>
              </w:p>
            </w:tc>
            <w:tc>
              <w:tcPr>
                <w:tcW w:w="0" w:type="auto"/>
              </w:tcPr>
              <w:p w14:paraId="0FBF7F6D" w14:textId="77777777" w:rsidR="00757201" w:rsidRDefault="00757201"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tc>
            <w:tc>
              <w:tcPr>
                <w:tcW w:w="0" w:type="auto"/>
              </w:tcPr>
              <w:p w14:paraId="408830F2" w14:textId="77777777" w:rsidR="00757201" w:rsidRDefault="00757201"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tc>
            <w:tc>
              <w:tcPr>
                <w:tcW w:w="0" w:type="auto"/>
              </w:tcPr>
              <w:p w14:paraId="43CA7E2B" w14:textId="77777777" w:rsidR="00757201" w:rsidRDefault="00757201"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tc>
            <w:tc>
              <w:tcPr>
                <w:tcW w:w="0" w:type="auto"/>
              </w:tcPr>
              <w:p w14:paraId="4A5711AF" w14:textId="77777777" w:rsidR="00757201" w:rsidRDefault="00757201"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tc>
            <w:tc>
              <w:tcPr>
                <w:tcW w:w="0" w:type="auto"/>
              </w:tcPr>
              <w:p w14:paraId="094E4D28" w14:textId="77777777" w:rsidR="00757201" w:rsidRDefault="00757201"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tc>
            <w:tc>
              <w:tcPr>
                <w:tcW w:w="0" w:type="auto"/>
              </w:tcPr>
              <w:p w14:paraId="1BF29E32" w14:textId="77777777" w:rsidR="00757201" w:rsidRDefault="00757201"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tc>
          </w:tr>
        </w:tbl>
        <w:p w14:paraId="67129024" w14:textId="77777777" w:rsidR="006E205D" w:rsidRDefault="006E205D"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r>
            <w:t xml:space="preserve"> </w:t>
          </w:r>
        </w:p>
      </w:tc>
    </w:tr>
    <w:tr w:rsidR="006E205D" w:rsidRPr="00424913" w14:paraId="4AA50107" w14:textId="77777777" w:rsidTr="003D7B15">
      <w:trPr>
        <w:trHeight w:val="312"/>
      </w:trPr>
      <w:tc>
        <w:tcPr>
          <w:tcW w:w="2297" w:type="dxa"/>
        </w:tcPr>
        <w:p w14:paraId="380FDD3C" w14:textId="77777777" w:rsidR="006E205D" w:rsidRDefault="006E205D"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r>
            <w:t>Vergaderplaats</w:t>
          </w:r>
        </w:p>
      </w:tc>
      <w:tc>
        <w:tcPr>
          <w:tcW w:w="7180" w:type="dxa"/>
        </w:tcPr>
        <w:p w14:paraId="53A70CDB" w14:textId="373E881C" w:rsidR="006E205D" w:rsidRPr="00A4774A" w:rsidRDefault="00D47E02"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rPr>
              <w:lang w:val="es-ES"/>
            </w:rPr>
          </w:pPr>
          <w:r w:rsidRPr="00A4774A">
            <w:rPr>
              <w:lang w:val="es-ES"/>
            </w:rPr>
            <w:t xml:space="preserve">Logius </w:t>
          </w:r>
          <w:proofErr w:type="spellStart"/>
          <w:r w:rsidRPr="00A4774A">
            <w:rPr>
              <w:lang w:val="es-ES"/>
            </w:rPr>
            <w:t>Oranje</w:t>
          </w:r>
          <w:proofErr w:type="spellEnd"/>
          <w:r w:rsidRPr="00A4774A">
            <w:rPr>
              <w:lang w:val="es-ES"/>
            </w:rPr>
            <w:t xml:space="preserve"> </w:t>
          </w:r>
          <w:r w:rsidR="00042E98">
            <w:rPr>
              <w:lang w:val="es-ES"/>
            </w:rPr>
            <w:t>4</w:t>
          </w:r>
          <w:r w:rsidRPr="00A4774A">
            <w:rPr>
              <w:lang w:val="es-ES"/>
            </w:rPr>
            <w:t>.03</w:t>
          </w:r>
          <w:r w:rsidR="00042E98">
            <w:rPr>
              <w:lang w:val="es-ES"/>
            </w:rPr>
            <w:t>8</w:t>
          </w:r>
          <w:r w:rsidRPr="00A4774A">
            <w:rPr>
              <w:lang w:val="es-ES"/>
            </w:rPr>
            <w:t xml:space="preserve"> + </w:t>
          </w:r>
          <w:r w:rsidR="00CC7BBE" w:rsidRPr="00A4774A">
            <w:rPr>
              <w:lang w:val="es-ES"/>
            </w:rPr>
            <w:t xml:space="preserve">Remote, Cisco </w:t>
          </w:r>
          <w:proofErr w:type="spellStart"/>
          <w:r w:rsidR="00CC7BBE" w:rsidRPr="00A4774A">
            <w:rPr>
              <w:lang w:val="es-ES"/>
            </w:rPr>
            <w:t>Webex</w:t>
          </w:r>
          <w:proofErr w:type="spellEnd"/>
        </w:p>
      </w:tc>
    </w:tr>
    <w:tr w:rsidR="006D2E71" w:rsidRPr="00424913" w14:paraId="69CAA637" w14:textId="77777777" w:rsidTr="003D7B15">
      <w:trPr>
        <w:trHeight w:val="312"/>
      </w:trPr>
      <w:tc>
        <w:tcPr>
          <w:tcW w:w="2297" w:type="dxa"/>
        </w:tcPr>
        <w:p w14:paraId="2EE71758" w14:textId="77777777" w:rsidR="006D2E71" w:rsidRPr="00A4774A" w:rsidRDefault="006D2E71"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rPr>
              <w:lang w:val="es-ES"/>
            </w:rPr>
          </w:pPr>
        </w:p>
      </w:tc>
      <w:tc>
        <w:tcPr>
          <w:tcW w:w="7180" w:type="dxa"/>
        </w:tcPr>
        <w:p w14:paraId="72776781" w14:textId="77777777" w:rsidR="006D2E71" w:rsidRPr="00A4774A" w:rsidRDefault="006D2E71"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rPr>
              <w:lang w:val="es-ES"/>
            </w:rPr>
          </w:pPr>
        </w:p>
      </w:tc>
    </w:tr>
    <w:tr w:rsidR="006E205D" w:rsidRPr="003D7B15" w14:paraId="505ED6EE" w14:textId="77777777" w:rsidTr="008D6C8F">
      <w:trPr>
        <w:trHeight w:val="2246"/>
      </w:trPr>
      <w:tc>
        <w:tcPr>
          <w:tcW w:w="2297" w:type="dxa"/>
          <w:tcBorders>
            <w:bottom w:val="nil"/>
          </w:tcBorders>
        </w:tcPr>
        <w:p w14:paraId="372550B8" w14:textId="77777777" w:rsidR="006E205D" w:rsidRDefault="006E205D"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r>
            <w:t>Deelnemers</w:t>
          </w:r>
        </w:p>
        <w:p w14:paraId="2D968141" w14:textId="77777777" w:rsidR="006E205D" w:rsidRDefault="006E205D"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p w14:paraId="01E96F5C" w14:textId="77777777" w:rsidR="006E205D" w:rsidRDefault="006E205D"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p w14:paraId="7361E09B" w14:textId="77777777" w:rsidR="006E205D" w:rsidRDefault="006E205D"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p w14:paraId="0CF27F65" w14:textId="77777777" w:rsidR="006E205D" w:rsidRDefault="006E205D"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tc>
      <w:tc>
        <w:tcPr>
          <w:tcW w:w="7180" w:type="dxa"/>
          <w:tcBorders>
            <w:bottom w:val="nil"/>
          </w:tcBorders>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1743"/>
            <w:gridCol w:w="1913"/>
            <w:gridCol w:w="1541"/>
          </w:tblGrid>
          <w:tr w:rsidR="008D6C8F" w:rsidRPr="007A48E1" w14:paraId="5DBEDE6E" w14:textId="77777777" w:rsidTr="008D6C8F">
            <w:tc>
              <w:tcPr>
                <w:tcW w:w="2039" w:type="dxa"/>
                <w:tcBorders>
                  <w:bottom w:val="single" w:sz="4" w:space="0" w:color="auto"/>
                </w:tcBorders>
                <w:tcMar>
                  <w:left w:w="0" w:type="dxa"/>
                  <w:right w:w="0" w:type="dxa"/>
                </w:tcMar>
              </w:tcPr>
              <w:p w14:paraId="4E0DEB15" w14:textId="77777777" w:rsidR="008D6C8F" w:rsidRPr="007A48E1" w:rsidRDefault="00CE3E0E"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b/>
                    <w:sz w:val="16"/>
                  </w:rPr>
                </w:pPr>
                <w:r w:rsidRPr="007A48E1">
                  <w:rPr>
                    <w:b/>
                    <w:sz w:val="16"/>
                  </w:rPr>
                  <w:t>Leden</w:t>
                </w:r>
              </w:p>
            </w:tc>
            <w:tc>
              <w:tcPr>
                <w:tcW w:w="1775" w:type="dxa"/>
                <w:tcBorders>
                  <w:bottom w:val="single" w:sz="4" w:space="0" w:color="auto"/>
                  <w:right w:val="single" w:sz="4" w:space="0" w:color="auto"/>
                </w:tcBorders>
                <w:tcMar>
                  <w:left w:w="0" w:type="dxa"/>
                  <w:right w:w="0" w:type="dxa"/>
                </w:tcMar>
              </w:tcPr>
              <w:p w14:paraId="0700509C" w14:textId="77777777" w:rsidR="008D6C8F" w:rsidRPr="007A48E1" w:rsidRDefault="008D6C8F"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b/>
                    <w:sz w:val="16"/>
                  </w:rPr>
                </w:pPr>
                <w:r w:rsidRPr="007A48E1">
                  <w:rPr>
                    <w:b/>
                    <w:sz w:val="16"/>
                  </w:rPr>
                  <w:t>Dep</w:t>
                </w:r>
                <w:r w:rsidR="007F4E38" w:rsidRPr="007A48E1">
                  <w:rPr>
                    <w:b/>
                    <w:sz w:val="16"/>
                  </w:rPr>
                  <w:t>artement</w:t>
                </w:r>
              </w:p>
            </w:tc>
            <w:tc>
              <w:tcPr>
                <w:tcW w:w="1967" w:type="dxa"/>
                <w:tcBorders>
                  <w:left w:val="single" w:sz="4" w:space="0" w:color="auto"/>
                  <w:bottom w:val="single" w:sz="4" w:space="0" w:color="auto"/>
                </w:tcBorders>
                <w:tcMar>
                  <w:left w:w="113" w:type="dxa"/>
                  <w:right w:w="0" w:type="dxa"/>
                </w:tcMar>
              </w:tcPr>
              <w:p w14:paraId="32212B31" w14:textId="1C5B28F8" w:rsidR="008D6C8F" w:rsidRPr="007A48E1" w:rsidRDefault="007A48E1"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b/>
                    <w:sz w:val="16"/>
                  </w:rPr>
                </w:pPr>
                <w:r w:rsidRPr="007A48E1">
                  <w:rPr>
                    <w:b/>
                    <w:sz w:val="16"/>
                  </w:rPr>
                  <w:t>L</w:t>
                </w:r>
                <w:r w:rsidR="0089360A">
                  <w:rPr>
                    <w:b/>
                    <w:sz w:val="16"/>
                  </w:rPr>
                  <w:t>e</w:t>
                </w:r>
                <w:r w:rsidR="00CE3E0E" w:rsidRPr="007A48E1">
                  <w:rPr>
                    <w:b/>
                    <w:sz w:val="16"/>
                  </w:rPr>
                  <w:t>den</w:t>
                </w:r>
              </w:p>
            </w:tc>
            <w:tc>
              <w:tcPr>
                <w:tcW w:w="1389" w:type="dxa"/>
                <w:tcBorders>
                  <w:bottom w:val="single" w:sz="4" w:space="0" w:color="auto"/>
                </w:tcBorders>
                <w:tcMar>
                  <w:left w:w="0" w:type="dxa"/>
                  <w:right w:w="0" w:type="dxa"/>
                </w:tcMar>
              </w:tcPr>
              <w:p w14:paraId="3D82CB52" w14:textId="77777777" w:rsidR="008D6C8F" w:rsidRPr="007A48E1" w:rsidRDefault="007F4E38"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b/>
                    <w:sz w:val="16"/>
                  </w:rPr>
                </w:pPr>
                <w:r w:rsidRPr="007A48E1">
                  <w:rPr>
                    <w:b/>
                    <w:sz w:val="16"/>
                  </w:rPr>
                  <w:t>Departement</w:t>
                </w:r>
              </w:p>
            </w:tc>
          </w:tr>
          <w:tr w:rsidR="00601E3E" w:rsidRPr="007A48E1" w14:paraId="57DAA70E" w14:textId="77777777" w:rsidTr="008D6C8F">
            <w:tc>
              <w:tcPr>
                <w:tcW w:w="2039" w:type="dxa"/>
                <w:tcBorders>
                  <w:top w:val="single" w:sz="4" w:space="0" w:color="auto"/>
                </w:tcBorders>
                <w:tcMar>
                  <w:left w:w="0" w:type="dxa"/>
                  <w:right w:w="0" w:type="dxa"/>
                </w:tcMar>
              </w:tcPr>
              <w:p w14:paraId="7E681366" w14:textId="5E9964EB" w:rsidR="00601E3E" w:rsidRPr="007A48E1" w:rsidRDefault="00671D3C"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Ad Gerrits</w:t>
                </w:r>
              </w:p>
            </w:tc>
            <w:tc>
              <w:tcPr>
                <w:tcW w:w="1775" w:type="dxa"/>
                <w:tcBorders>
                  <w:top w:val="single" w:sz="4" w:space="0" w:color="auto"/>
                  <w:right w:val="single" w:sz="4" w:space="0" w:color="auto"/>
                </w:tcBorders>
                <w:tcMar>
                  <w:left w:w="0" w:type="dxa"/>
                  <w:right w:w="0" w:type="dxa"/>
                </w:tcMar>
              </w:tcPr>
              <w:p w14:paraId="79BD3067" w14:textId="4A5EFD8F" w:rsidR="00601E3E" w:rsidRPr="007A48E1" w:rsidRDefault="00671D3C"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VNG</w:t>
                </w:r>
              </w:p>
            </w:tc>
            <w:tc>
              <w:tcPr>
                <w:tcW w:w="1967" w:type="dxa"/>
                <w:tcBorders>
                  <w:top w:val="single" w:sz="4" w:space="0" w:color="auto"/>
                  <w:left w:val="single" w:sz="4" w:space="0" w:color="auto"/>
                </w:tcBorders>
                <w:tcMar>
                  <w:left w:w="113" w:type="dxa"/>
                  <w:right w:w="0" w:type="dxa"/>
                </w:tcMar>
              </w:tcPr>
              <w:p w14:paraId="69F6E576" w14:textId="330F4253" w:rsidR="00601E3E"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Jeffrey Gortmaker</w:t>
                </w:r>
              </w:p>
            </w:tc>
            <w:tc>
              <w:tcPr>
                <w:tcW w:w="1389" w:type="dxa"/>
                <w:tcBorders>
                  <w:top w:val="single" w:sz="4" w:space="0" w:color="auto"/>
                </w:tcBorders>
                <w:tcMar>
                  <w:left w:w="0" w:type="dxa"/>
                  <w:right w:w="0" w:type="dxa"/>
                </w:tcMar>
              </w:tcPr>
              <w:p w14:paraId="3FCDDE6C" w14:textId="4E26F9EC" w:rsidR="00601E3E"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Min JenV</w:t>
                </w:r>
              </w:p>
            </w:tc>
          </w:tr>
          <w:tr w:rsidR="0001495D" w:rsidRPr="007A48E1" w14:paraId="371ADA63" w14:textId="77777777" w:rsidTr="008D6C8F">
            <w:tc>
              <w:tcPr>
                <w:tcW w:w="2039" w:type="dxa"/>
                <w:tcMar>
                  <w:left w:w="0" w:type="dxa"/>
                  <w:right w:w="0" w:type="dxa"/>
                </w:tcMar>
              </w:tcPr>
              <w:p w14:paraId="7A47AB69" w14:textId="7C78D603" w:rsidR="0001495D" w:rsidRPr="007A48E1" w:rsidRDefault="00671D3C"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Bas Kooij</w:t>
                </w:r>
              </w:p>
            </w:tc>
            <w:tc>
              <w:tcPr>
                <w:tcW w:w="1775" w:type="dxa"/>
                <w:tcBorders>
                  <w:right w:val="single" w:sz="4" w:space="0" w:color="auto"/>
                </w:tcBorders>
                <w:tcMar>
                  <w:left w:w="0" w:type="dxa"/>
                  <w:right w:w="0" w:type="dxa"/>
                </w:tcMar>
              </w:tcPr>
              <w:p w14:paraId="2A87C77E" w14:textId="21E840AA" w:rsidR="0001495D" w:rsidRPr="007A48E1" w:rsidRDefault="00671D3C"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Logius ART GG</w:t>
                </w:r>
              </w:p>
            </w:tc>
            <w:tc>
              <w:tcPr>
                <w:tcW w:w="1967" w:type="dxa"/>
                <w:tcBorders>
                  <w:left w:val="single" w:sz="4" w:space="0" w:color="auto"/>
                </w:tcBorders>
                <w:tcMar>
                  <w:left w:w="113" w:type="dxa"/>
                  <w:right w:w="0" w:type="dxa"/>
                </w:tcMar>
              </w:tcPr>
              <w:p w14:paraId="35FCF96D" w14:textId="6FEAE94D" w:rsidR="0001495D" w:rsidRPr="007A48E1" w:rsidRDefault="00A446A6" w:rsidP="006D2E71">
                <w:pPr>
                  <w:framePr w:w="9483" w:h="4977" w:hRule="exact" w:hSpace="181" w:wrap="notBeside" w:vAnchor="page" w:hAnchor="page" w:x="1589" w:y="5955"/>
                  <w:rPr>
                    <w:sz w:val="16"/>
                    <w:lang w:val="en-US"/>
                  </w:rPr>
                </w:pPr>
                <w:proofErr w:type="spellStart"/>
                <w:r>
                  <w:rPr>
                    <w:sz w:val="16"/>
                    <w:lang w:val="en-US"/>
                  </w:rPr>
                  <w:t>Joeri</w:t>
                </w:r>
                <w:proofErr w:type="spellEnd"/>
                <w:r>
                  <w:rPr>
                    <w:sz w:val="16"/>
                    <w:lang w:val="en-US"/>
                  </w:rPr>
                  <w:t xml:space="preserve"> </w:t>
                </w:r>
                <w:proofErr w:type="spellStart"/>
                <w:r>
                  <w:rPr>
                    <w:sz w:val="16"/>
                    <w:lang w:val="en-US"/>
                  </w:rPr>
                  <w:t>Bekker</w:t>
                </w:r>
                <w:proofErr w:type="spellEnd"/>
              </w:p>
            </w:tc>
            <w:tc>
              <w:tcPr>
                <w:tcW w:w="1389" w:type="dxa"/>
                <w:tcMar>
                  <w:left w:w="0" w:type="dxa"/>
                  <w:right w:w="0" w:type="dxa"/>
                </w:tcMar>
              </w:tcPr>
              <w:p w14:paraId="44F99D78" w14:textId="15B53DD8" w:rsidR="0001495D" w:rsidRPr="007A48E1" w:rsidRDefault="00A446A6" w:rsidP="006D2E71">
                <w:pPr>
                  <w:framePr w:w="9483" w:h="4977" w:hRule="exact" w:hSpace="181" w:wrap="notBeside" w:vAnchor="page" w:hAnchor="page" w:x="1589" w:y="5955"/>
                  <w:rPr>
                    <w:sz w:val="16"/>
                  </w:rPr>
                </w:pPr>
                <w:proofErr w:type="spellStart"/>
                <w:r>
                  <w:rPr>
                    <w:sz w:val="16"/>
                  </w:rPr>
                  <w:t>Maykin</w:t>
                </w:r>
                <w:proofErr w:type="spellEnd"/>
                <w:r>
                  <w:rPr>
                    <w:sz w:val="16"/>
                  </w:rPr>
                  <w:t xml:space="preserve"> media</w:t>
                </w:r>
              </w:p>
            </w:tc>
          </w:tr>
          <w:tr w:rsidR="0001495D" w:rsidRPr="007A48E1" w14:paraId="357548D2" w14:textId="77777777" w:rsidTr="008D6C8F">
            <w:trPr>
              <w:trHeight w:val="268"/>
            </w:trPr>
            <w:tc>
              <w:tcPr>
                <w:tcW w:w="2039" w:type="dxa"/>
                <w:tcMar>
                  <w:left w:w="0" w:type="dxa"/>
                  <w:right w:w="0" w:type="dxa"/>
                </w:tcMar>
              </w:tcPr>
              <w:p w14:paraId="1C38E0FB" w14:textId="4237D728" w:rsidR="0001495D" w:rsidRPr="007A48E1" w:rsidRDefault="00671D3C"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René Cham</w:t>
                </w:r>
              </w:p>
            </w:tc>
            <w:tc>
              <w:tcPr>
                <w:tcW w:w="1775" w:type="dxa"/>
                <w:tcBorders>
                  <w:right w:val="single" w:sz="4" w:space="0" w:color="auto"/>
                </w:tcBorders>
                <w:tcMar>
                  <w:left w:w="0" w:type="dxa"/>
                  <w:right w:w="0" w:type="dxa"/>
                </w:tcMar>
              </w:tcPr>
              <w:p w14:paraId="4D1BCEEE" w14:textId="5854EA95" w:rsidR="0001495D" w:rsidRPr="007A48E1" w:rsidRDefault="00671D3C"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Logius Portfolio</w:t>
                </w:r>
                <w:r w:rsidR="00DC705D">
                  <w:rPr>
                    <w:sz w:val="16"/>
                  </w:rPr>
                  <w:t>-</w:t>
                </w:r>
                <w:proofErr w:type="spellStart"/>
                <w:r w:rsidR="00DC705D">
                  <w:rPr>
                    <w:sz w:val="16"/>
                  </w:rPr>
                  <w:t>ontw</w:t>
                </w:r>
                <w:proofErr w:type="spellEnd"/>
              </w:p>
            </w:tc>
            <w:tc>
              <w:tcPr>
                <w:tcW w:w="1967" w:type="dxa"/>
                <w:tcBorders>
                  <w:left w:val="single" w:sz="4" w:space="0" w:color="auto"/>
                </w:tcBorders>
                <w:tcMar>
                  <w:left w:w="113" w:type="dxa"/>
                  <w:right w:w="0" w:type="dxa"/>
                </w:tcMar>
              </w:tcPr>
              <w:p w14:paraId="3EDE60D2" w14:textId="694DAE06" w:rsidR="0001495D" w:rsidRPr="007A48E1" w:rsidRDefault="00A446A6"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Perry Meezen</w:t>
                </w:r>
              </w:p>
            </w:tc>
            <w:tc>
              <w:tcPr>
                <w:tcW w:w="1389" w:type="dxa"/>
                <w:tcMar>
                  <w:left w:w="0" w:type="dxa"/>
                  <w:right w:w="0" w:type="dxa"/>
                </w:tcMar>
              </w:tcPr>
              <w:p w14:paraId="74352264" w14:textId="2A948EE0" w:rsidR="0001495D" w:rsidRPr="007A48E1" w:rsidRDefault="00A446A6"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 xml:space="preserve">Logius </w:t>
                </w:r>
                <w:proofErr w:type="spellStart"/>
                <w:r>
                  <w:rPr>
                    <w:sz w:val="16"/>
                  </w:rPr>
                  <w:t>Prod.huis</w:t>
                </w:r>
                <w:proofErr w:type="spellEnd"/>
              </w:p>
            </w:tc>
          </w:tr>
          <w:tr w:rsidR="00D95D4B" w:rsidRPr="007A48E1" w14:paraId="7A6BF0CF" w14:textId="77777777" w:rsidTr="008D6C8F">
            <w:tc>
              <w:tcPr>
                <w:tcW w:w="2039" w:type="dxa"/>
                <w:tcMar>
                  <w:left w:w="0" w:type="dxa"/>
                  <w:right w:w="0" w:type="dxa"/>
                </w:tcMar>
              </w:tcPr>
              <w:p w14:paraId="6F7768BE" w14:textId="750CF5D9" w:rsidR="00D95D4B" w:rsidRPr="007A48E1" w:rsidRDefault="00DC705D"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 xml:space="preserve">Dennis </w:t>
                </w:r>
                <w:proofErr w:type="spellStart"/>
                <w:r>
                  <w:rPr>
                    <w:sz w:val="16"/>
                  </w:rPr>
                  <w:t>Nass</w:t>
                </w:r>
                <w:proofErr w:type="spellEnd"/>
              </w:p>
            </w:tc>
            <w:tc>
              <w:tcPr>
                <w:tcW w:w="1775" w:type="dxa"/>
                <w:tcBorders>
                  <w:right w:val="single" w:sz="4" w:space="0" w:color="auto"/>
                </w:tcBorders>
                <w:tcMar>
                  <w:left w:w="0" w:type="dxa"/>
                  <w:right w:w="0" w:type="dxa"/>
                </w:tcMar>
              </w:tcPr>
              <w:p w14:paraId="52FA33AA" w14:textId="56F11055" w:rsidR="00D95D4B" w:rsidRPr="007A48E1" w:rsidRDefault="00DC705D"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Kadaster</w:t>
                </w:r>
              </w:p>
            </w:tc>
            <w:tc>
              <w:tcPr>
                <w:tcW w:w="1967" w:type="dxa"/>
                <w:tcBorders>
                  <w:left w:val="single" w:sz="4" w:space="0" w:color="auto"/>
                </w:tcBorders>
                <w:tcMar>
                  <w:left w:w="113" w:type="dxa"/>
                  <w:right w:w="0" w:type="dxa"/>
                </w:tcMar>
              </w:tcPr>
              <w:p w14:paraId="639CD74C" w14:textId="1E642331" w:rsidR="00D95D4B" w:rsidRPr="007A48E1" w:rsidRDefault="00E23B38" w:rsidP="006D2E71">
                <w:pPr>
                  <w:framePr w:w="9483" w:h="4977" w:hRule="exact" w:hSpace="181" w:wrap="notBeside" w:vAnchor="page" w:hAnchor="page" w:x="1589" w:y="5955"/>
                  <w:rPr>
                    <w:sz w:val="16"/>
                    <w:lang w:val="en-US"/>
                  </w:rPr>
                </w:pPr>
                <w:r>
                  <w:rPr>
                    <w:sz w:val="16"/>
                  </w:rPr>
                  <w:t>Mirian van Ansem</w:t>
                </w:r>
              </w:p>
            </w:tc>
            <w:tc>
              <w:tcPr>
                <w:tcW w:w="1389" w:type="dxa"/>
                <w:tcMar>
                  <w:left w:w="0" w:type="dxa"/>
                  <w:right w:w="0" w:type="dxa"/>
                </w:tcMar>
              </w:tcPr>
              <w:p w14:paraId="12FC76F3" w14:textId="658668E9" w:rsidR="00D95D4B" w:rsidRPr="007A48E1" w:rsidRDefault="00E23B38" w:rsidP="006D2E71">
                <w:pPr>
                  <w:framePr w:w="9483" w:h="4977" w:hRule="exact" w:hSpace="181" w:wrap="notBeside" w:vAnchor="page" w:hAnchor="page" w:x="1589" w:y="5955"/>
                  <w:rPr>
                    <w:sz w:val="16"/>
                  </w:rPr>
                </w:pPr>
                <w:r>
                  <w:rPr>
                    <w:sz w:val="16"/>
                  </w:rPr>
                  <w:t>Min BZK</w:t>
                </w:r>
              </w:p>
            </w:tc>
          </w:tr>
          <w:tr w:rsidR="00D95D4B" w:rsidRPr="007A48E1" w14:paraId="54119A57" w14:textId="77777777" w:rsidTr="008D6C8F">
            <w:tc>
              <w:tcPr>
                <w:tcW w:w="2039" w:type="dxa"/>
                <w:tcMar>
                  <w:left w:w="0" w:type="dxa"/>
                  <w:right w:w="0" w:type="dxa"/>
                </w:tcMar>
              </w:tcPr>
              <w:p w14:paraId="1A023FAB" w14:textId="7EB065BC" w:rsidR="00D95D4B"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lang w:val="en-US"/>
                  </w:rPr>
                </w:pPr>
                <w:r>
                  <w:rPr>
                    <w:sz w:val="16"/>
                  </w:rPr>
                  <w:t>Frank Zwart</w:t>
                </w:r>
              </w:p>
            </w:tc>
            <w:tc>
              <w:tcPr>
                <w:tcW w:w="1775" w:type="dxa"/>
                <w:tcBorders>
                  <w:right w:val="single" w:sz="4" w:space="0" w:color="auto"/>
                </w:tcBorders>
                <w:tcMar>
                  <w:left w:w="0" w:type="dxa"/>
                  <w:right w:w="0" w:type="dxa"/>
                </w:tcMar>
              </w:tcPr>
              <w:p w14:paraId="6351505F" w14:textId="790DABBB" w:rsidR="00D95D4B" w:rsidRPr="007A48E1" w:rsidRDefault="00B006D4" w:rsidP="006D2E71">
                <w:pPr>
                  <w:framePr w:w="9483" w:h="4977" w:hRule="exact" w:hSpace="181" w:wrap="notBeside" w:vAnchor="page" w:hAnchor="page" w:x="1589" w:y="5955"/>
                  <w:rPr>
                    <w:sz w:val="16"/>
                  </w:rPr>
                </w:pPr>
                <w:r>
                  <w:rPr>
                    <w:sz w:val="16"/>
                  </w:rPr>
                  <w:t>Logius</w:t>
                </w:r>
              </w:p>
            </w:tc>
            <w:tc>
              <w:tcPr>
                <w:tcW w:w="1967" w:type="dxa"/>
                <w:tcBorders>
                  <w:left w:val="single" w:sz="4" w:space="0" w:color="auto"/>
                </w:tcBorders>
                <w:tcMar>
                  <w:left w:w="113" w:type="dxa"/>
                  <w:right w:w="0" w:type="dxa"/>
                </w:tcMar>
              </w:tcPr>
              <w:p w14:paraId="418530C4" w14:textId="5CCDB249" w:rsidR="00D95D4B" w:rsidRPr="007A48E1" w:rsidRDefault="00E23B38"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Pauline van Zadelhoff</w:t>
                </w:r>
              </w:p>
            </w:tc>
            <w:tc>
              <w:tcPr>
                <w:tcW w:w="1389" w:type="dxa"/>
                <w:tcMar>
                  <w:left w:w="0" w:type="dxa"/>
                  <w:right w:w="0" w:type="dxa"/>
                </w:tcMar>
              </w:tcPr>
              <w:p w14:paraId="2DACAA64" w14:textId="2EAF85A4" w:rsidR="00D95D4B" w:rsidRPr="007A48E1" w:rsidRDefault="00E23B38"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KvK</w:t>
                </w:r>
              </w:p>
            </w:tc>
          </w:tr>
          <w:tr w:rsidR="00D95D4B" w:rsidRPr="007A48E1" w14:paraId="2934FD1A" w14:textId="77777777" w:rsidTr="008D6C8F">
            <w:tc>
              <w:tcPr>
                <w:tcW w:w="2039" w:type="dxa"/>
                <w:tcMar>
                  <w:left w:w="0" w:type="dxa"/>
                  <w:right w:w="0" w:type="dxa"/>
                </w:tcMar>
              </w:tcPr>
              <w:p w14:paraId="425AD78B" w14:textId="1DD755D4" w:rsidR="00D95D4B"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Frits Maas</w:t>
                </w:r>
              </w:p>
            </w:tc>
            <w:tc>
              <w:tcPr>
                <w:tcW w:w="1775" w:type="dxa"/>
                <w:tcBorders>
                  <w:right w:val="single" w:sz="4" w:space="0" w:color="auto"/>
                </w:tcBorders>
                <w:tcMar>
                  <w:left w:w="0" w:type="dxa"/>
                  <w:right w:w="0" w:type="dxa"/>
                </w:tcMar>
              </w:tcPr>
              <w:p w14:paraId="320BC477" w14:textId="140B15F2" w:rsidR="00D95D4B"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KvK</w:t>
                </w:r>
              </w:p>
            </w:tc>
            <w:tc>
              <w:tcPr>
                <w:tcW w:w="1967" w:type="dxa"/>
                <w:tcBorders>
                  <w:left w:val="single" w:sz="4" w:space="0" w:color="auto"/>
                </w:tcBorders>
                <w:tcMar>
                  <w:left w:w="113" w:type="dxa"/>
                  <w:right w:w="0" w:type="dxa"/>
                </w:tcMar>
              </w:tcPr>
              <w:p w14:paraId="087CE253" w14:textId="3B6AD183" w:rsidR="00D95D4B" w:rsidRPr="007A48E1" w:rsidRDefault="00E23B38"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Peter Fuchs</w:t>
                </w:r>
              </w:p>
            </w:tc>
            <w:tc>
              <w:tcPr>
                <w:tcW w:w="1389" w:type="dxa"/>
                <w:tcMar>
                  <w:left w:w="0" w:type="dxa"/>
                  <w:right w:w="0" w:type="dxa"/>
                </w:tcMar>
              </w:tcPr>
              <w:p w14:paraId="3A033C81" w14:textId="30CF92C2" w:rsidR="00D95D4B" w:rsidRPr="007A48E1" w:rsidRDefault="00E23B38"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Belastingdienst</w:t>
                </w:r>
              </w:p>
            </w:tc>
          </w:tr>
          <w:tr w:rsidR="00D95D4B" w:rsidRPr="007A48E1" w14:paraId="00EB048C" w14:textId="77777777" w:rsidTr="008D6C8F">
            <w:tc>
              <w:tcPr>
                <w:tcW w:w="2039" w:type="dxa"/>
                <w:tcMar>
                  <w:left w:w="0" w:type="dxa"/>
                  <w:right w:w="0" w:type="dxa"/>
                </w:tcMar>
              </w:tcPr>
              <w:p w14:paraId="70DE98EC" w14:textId="2F5577B5" w:rsidR="00D95D4B"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Alexander Green</w:t>
                </w:r>
              </w:p>
            </w:tc>
            <w:tc>
              <w:tcPr>
                <w:tcW w:w="1775" w:type="dxa"/>
                <w:tcBorders>
                  <w:right w:val="single" w:sz="4" w:space="0" w:color="auto"/>
                </w:tcBorders>
                <w:tcMar>
                  <w:left w:w="0" w:type="dxa"/>
                  <w:right w:w="0" w:type="dxa"/>
                </w:tcMar>
              </w:tcPr>
              <w:p w14:paraId="269D84B4" w14:textId="6B17B89C" w:rsidR="00D95D4B" w:rsidRPr="00C73275"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noProof/>
                    <w:lang w:eastAsia="nl-NL" w:bidi="ar-SA"/>
                  </w:rPr>
                </w:pPr>
                <w:r>
                  <w:rPr>
                    <w:sz w:val="16"/>
                  </w:rPr>
                  <w:t>Logius Standaarden</w:t>
                </w:r>
              </w:p>
            </w:tc>
            <w:tc>
              <w:tcPr>
                <w:tcW w:w="1967" w:type="dxa"/>
                <w:tcBorders>
                  <w:left w:val="single" w:sz="4" w:space="0" w:color="auto"/>
                </w:tcBorders>
                <w:tcMar>
                  <w:left w:w="113" w:type="dxa"/>
                  <w:right w:w="0" w:type="dxa"/>
                </w:tcMar>
              </w:tcPr>
              <w:p w14:paraId="03F8C7AF" w14:textId="3B1DEAD4" w:rsidR="00D95D4B" w:rsidRPr="007A48E1" w:rsidRDefault="00E23B38"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lang w:val="en-US"/>
                  </w:rPr>
                  <w:t xml:space="preserve">Martin </w:t>
                </w:r>
                <w:proofErr w:type="spellStart"/>
                <w:r>
                  <w:rPr>
                    <w:sz w:val="16"/>
                    <w:lang w:val="en-US"/>
                  </w:rPr>
                  <w:t>vder</w:t>
                </w:r>
                <w:proofErr w:type="spellEnd"/>
                <w:r>
                  <w:rPr>
                    <w:sz w:val="16"/>
                    <w:lang w:val="en-US"/>
                  </w:rPr>
                  <w:t xml:space="preserve"> Plas</w:t>
                </w:r>
              </w:p>
            </w:tc>
            <w:tc>
              <w:tcPr>
                <w:tcW w:w="1389" w:type="dxa"/>
                <w:tcMar>
                  <w:left w:w="0" w:type="dxa"/>
                  <w:right w:w="0" w:type="dxa"/>
                </w:tcMar>
              </w:tcPr>
              <w:p w14:paraId="7A113354" w14:textId="682A531A" w:rsidR="00D95D4B" w:rsidRPr="007A48E1" w:rsidRDefault="00E23B38"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proofErr w:type="spellStart"/>
                <w:r>
                  <w:rPr>
                    <w:sz w:val="16"/>
                  </w:rPr>
                  <w:t>LogiusStandaarden</w:t>
                </w:r>
                <w:proofErr w:type="spellEnd"/>
              </w:p>
            </w:tc>
          </w:tr>
          <w:tr w:rsidR="00D95D4B" w:rsidRPr="007A48E1" w14:paraId="3467E86D" w14:textId="77777777" w:rsidTr="008D6C8F">
            <w:tc>
              <w:tcPr>
                <w:tcW w:w="2039" w:type="dxa"/>
                <w:tcMar>
                  <w:left w:w="0" w:type="dxa"/>
                  <w:right w:w="0" w:type="dxa"/>
                </w:tcMar>
              </w:tcPr>
              <w:p w14:paraId="531A190B" w14:textId="7C423A1D" w:rsidR="00D95D4B"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Peter Haasnoot</w:t>
                </w:r>
              </w:p>
            </w:tc>
            <w:tc>
              <w:tcPr>
                <w:tcW w:w="1775" w:type="dxa"/>
                <w:tcBorders>
                  <w:right w:val="single" w:sz="4" w:space="0" w:color="auto"/>
                </w:tcBorders>
                <w:tcMar>
                  <w:left w:w="0" w:type="dxa"/>
                  <w:right w:w="0" w:type="dxa"/>
                </w:tcMar>
              </w:tcPr>
              <w:p w14:paraId="2B3F9EF4" w14:textId="4A94AD92" w:rsidR="00D95D4B"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Logius Standaarden</w:t>
                </w:r>
              </w:p>
            </w:tc>
            <w:tc>
              <w:tcPr>
                <w:tcW w:w="1967" w:type="dxa"/>
                <w:tcBorders>
                  <w:left w:val="single" w:sz="4" w:space="0" w:color="auto"/>
                </w:tcBorders>
                <w:tcMar>
                  <w:left w:w="113" w:type="dxa"/>
                  <w:right w:w="0" w:type="dxa"/>
                </w:tcMar>
              </w:tcPr>
              <w:p w14:paraId="42C1C16B" w14:textId="000FC6C0" w:rsidR="00D95D4B" w:rsidRPr="007A48E1" w:rsidRDefault="00E23B38" w:rsidP="006D2E71">
                <w:pPr>
                  <w:framePr w:w="9483" w:h="4977" w:hRule="exact" w:hSpace="181" w:wrap="notBeside" w:vAnchor="page" w:hAnchor="page" w:x="1589" w:y="5955"/>
                  <w:rPr>
                    <w:sz w:val="16"/>
                    <w:lang w:val="en-US"/>
                  </w:rPr>
                </w:pPr>
                <w:r>
                  <w:rPr>
                    <w:sz w:val="16"/>
                    <w:lang w:val="en-US"/>
                  </w:rPr>
                  <w:t>Rijk van Haaften</w:t>
                </w:r>
              </w:p>
            </w:tc>
            <w:tc>
              <w:tcPr>
                <w:tcW w:w="1389" w:type="dxa"/>
                <w:tcMar>
                  <w:left w:w="0" w:type="dxa"/>
                  <w:right w:w="0" w:type="dxa"/>
                </w:tcMar>
              </w:tcPr>
              <w:p w14:paraId="1E260A5A" w14:textId="0EB7131C" w:rsidR="00D95D4B" w:rsidRPr="007A48E1" w:rsidRDefault="00E23B38" w:rsidP="006D2E71">
                <w:pPr>
                  <w:framePr w:w="9483" w:h="4977" w:hRule="exact" w:hSpace="181" w:wrap="notBeside" w:vAnchor="page" w:hAnchor="page" w:x="1589" w:y="5955"/>
                  <w:rPr>
                    <w:sz w:val="16"/>
                  </w:rPr>
                </w:pPr>
                <w:r>
                  <w:rPr>
                    <w:sz w:val="16"/>
                  </w:rPr>
                  <w:t>Kadaster</w:t>
                </w:r>
              </w:p>
            </w:tc>
          </w:tr>
          <w:tr w:rsidR="00D95D4B" w:rsidRPr="007A48E1" w14:paraId="245D76F4" w14:textId="77777777" w:rsidTr="008D6C8F">
            <w:tc>
              <w:tcPr>
                <w:tcW w:w="2039" w:type="dxa"/>
                <w:tcMar>
                  <w:left w:w="0" w:type="dxa"/>
                  <w:right w:w="0" w:type="dxa"/>
                </w:tcMar>
              </w:tcPr>
              <w:p w14:paraId="114C6D40" w14:textId="3CC4606C" w:rsidR="00D95D4B"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lang w:val="en-US"/>
                  </w:rPr>
                </w:pPr>
                <w:r>
                  <w:rPr>
                    <w:sz w:val="16"/>
                    <w:lang w:val="en-US"/>
                  </w:rPr>
                  <w:t>Haroet Mamakanjan</w:t>
                </w:r>
              </w:p>
            </w:tc>
            <w:tc>
              <w:tcPr>
                <w:tcW w:w="1775" w:type="dxa"/>
                <w:tcBorders>
                  <w:right w:val="single" w:sz="4" w:space="0" w:color="auto"/>
                </w:tcBorders>
                <w:tcMar>
                  <w:left w:w="0" w:type="dxa"/>
                  <w:right w:w="0" w:type="dxa"/>
                </w:tcMar>
              </w:tcPr>
              <w:p w14:paraId="3C07E6F3" w14:textId="5AD2B84B" w:rsidR="00D95D4B"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lang w:val="en-US"/>
                  </w:rPr>
                </w:pPr>
                <w:proofErr w:type="spellStart"/>
                <w:r>
                  <w:rPr>
                    <w:sz w:val="16"/>
                    <w:lang w:val="en-US"/>
                  </w:rPr>
                  <w:t>KvK</w:t>
                </w:r>
                <w:proofErr w:type="spellEnd"/>
              </w:p>
            </w:tc>
            <w:tc>
              <w:tcPr>
                <w:tcW w:w="1967" w:type="dxa"/>
                <w:tcBorders>
                  <w:left w:val="single" w:sz="4" w:space="0" w:color="auto"/>
                </w:tcBorders>
                <w:tcMar>
                  <w:left w:w="113" w:type="dxa"/>
                  <w:right w:w="0" w:type="dxa"/>
                </w:tcMar>
              </w:tcPr>
              <w:p w14:paraId="1633C2AF" w14:textId="2C589FAA" w:rsidR="00D95D4B" w:rsidRPr="007A48E1" w:rsidRDefault="00E23B38"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lang w:val="en-US"/>
                  </w:rPr>
                </w:pPr>
                <w:r>
                  <w:rPr>
                    <w:sz w:val="16"/>
                    <w:lang w:val="en-US"/>
                  </w:rPr>
                  <w:t xml:space="preserve">Ruud </w:t>
                </w:r>
                <w:proofErr w:type="spellStart"/>
                <w:r>
                  <w:rPr>
                    <w:sz w:val="16"/>
                    <w:lang w:val="en-US"/>
                  </w:rPr>
                  <w:t>Kathmann</w:t>
                </w:r>
                <w:proofErr w:type="spellEnd"/>
              </w:p>
            </w:tc>
            <w:tc>
              <w:tcPr>
                <w:tcW w:w="1389" w:type="dxa"/>
                <w:tcMar>
                  <w:left w:w="0" w:type="dxa"/>
                  <w:right w:w="0" w:type="dxa"/>
                </w:tcMar>
              </w:tcPr>
              <w:p w14:paraId="5AC07536" w14:textId="75A86DF1" w:rsidR="00D95D4B" w:rsidRPr="007A48E1" w:rsidRDefault="00E23B38"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r>
                  <w:rPr>
                    <w:sz w:val="16"/>
                  </w:rPr>
                  <w:t>Waarderingskamer</w:t>
                </w:r>
              </w:p>
            </w:tc>
          </w:tr>
          <w:tr w:rsidR="00D95D4B" w:rsidRPr="007A48E1" w14:paraId="2D6227A9" w14:textId="77777777" w:rsidTr="008D6C8F">
            <w:tc>
              <w:tcPr>
                <w:tcW w:w="2039" w:type="dxa"/>
                <w:tcMar>
                  <w:left w:w="0" w:type="dxa"/>
                  <w:right w:w="0" w:type="dxa"/>
                </w:tcMar>
              </w:tcPr>
              <w:p w14:paraId="677F9D2D" w14:textId="11F88F37" w:rsidR="00D95D4B" w:rsidRPr="007A48E1" w:rsidRDefault="00B006D4"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lang w:val="en-US"/>
                  </w:rPr>
                </w:pPr>
                <w:r>
                  <w:rPr>
                    <w:sz w:val="16"/>
                    <w:lang w:val="en-US"/>
                  </w:rPr>
                  <w:t>Sjaak Derksen</w:t>
                </w:r>
              </w:p>
            </w:tc>
            <w:tc>
              <w:tcPr>
                <w:tcW w:w="1775" w:type="dxa"/>
                <w:tcBorders>
                  <w:right w:val="single" w:sz="4" w:space="0" w:color="auto"/>
                </w:tcBorders>
                <w:tcMar>
                  <w:left w:w="0" w:type="dxa"/>
                  <w:right w:w="0" w:type="dxa"/>
                </w:tcMar>
              </w:tcPr>
              <w:p w14:paraId="206A85B6" w14:textId="6A78754E" w:rsidR="005727C9" w:rsidRPr="007A48E1" w:rsidRDefault="00B006D4" w:rsidP="00434252">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lang w:val="en-US"/>
                  </w:rPr>
                </w:pPr>
                <w:r>
                  <w:rPr>
                    <w:sz w:val="16"/>
                    <w:lang w:val="en-US"/>
                  </w:rPr>
                  <w:t>TNO</w:t>
                </w:r>
              </w:p>
            </w:tc>
            <w:tc>
              <w:tcPr>
                <w:tcW w:w="1967" w:type="dxa"/>
                <w:tcBorders>
                  <w:left w:val="single" w:sz="4" w:space="0" w:color="auto"/>
                </w:tcBorders>
                <w:tcMar>
                  <w:left w:w="113" w:type="dxa"/>
                  <w:right w:w="0" w:type="dxa"/>
                </w:tcMar>
              </w:tcPr>
              <w:p w14:paraId="31984F17" w14:textId="15C2ACD8" w:rsidR="00D95D4B" w:rsidRPr="007A48E1" w:rsidRDefault="00E23B38" w:rsidP="006D2E71">
                <w:pPr>
                  <w:framePr w:w="9483" w:h="4977" w:hRule="exact" w:hSpace="181" w:wrap="notBeside" w:vAnchor="page" w:hAnchor="page" w:x="1589" w:y="5955"/>
                  <w:rPr>
                    <w:sz w:val="16"/>
                    <w:lang w:val="en-US"/>
                  </w:rPr>
                </w:pPr>
                <w:r>
                  <w:rPr>
                    <w:sz w:val="16"/>
                    <w:lang w:val="en-US"/>
                  </w:rPr>
                  <w:t>Edwin Wisse</w:t>
                </w:r>
              </w:p>
            </w:tc>
            <w:tc>
              <w:tcPr>
                <w:tcW w:w="1389" w:type="dxa"/>
                <w:tcMar>
                  <w:left w:w="0" w:type="dxa"/>
                  <w:right w:w="0" w:type="dxa"/>
                </w:tcMar>
              </w:tcPr>
              <w:p w14:paraId="3B1EF322" w14:textId="684C7546" w:rsidR="00D95D4B" w:rsidRPr="007A48E1" w:rsidRDefault="00E23B38" w:rsidP="006D2E71">
                <w:pPr>
                  <w:framePr w:w="9483" w:h="4977" w:hRule="exact" w:hSpace="181" w:wrap="notBeside" w:vAnchor="page" w:hAnchor="page" w:x="1589" w:y="5955"/>
                  <w:rPr>
                    <w:sz w:val="16"/>
                  </w:rPr>
                </w:pPr>
                <w:proofErr w:type="spellStart"/>
                <w:r>
                  <w:rPr>
                    <w:sz w:val="16"/>
                  </w:rPr>
                  <w:t>LogiusStandaarden</w:t>
                </w:r>
                <w:proofErr w:type="spellEnd"/>
              </w:p>
            </w:tc>
          </w:tr>
          <w:tr w:rsidR="00930F41" w:rsidRPr="007A48E1" w14:paraId="2B4A1B61" w14:textId="77777777" w:rsidTr="008D6C8F">
            <w:tc>
              <w:tcPr>
                <w:tcW w:w="2039" w:type="dxa"/>
                <w:tcMar>
                  <w:left w:w="0" w:type="dxa"/>
                  <w:right w:w="0" w:type="dxa"/>
                </w:tcMar>
              </w:tcPr>
              <w:p w14:paraId="57FC0A6E" w14:textId="5F81257F" w:rsidR="00930F41" w:rsidRDefault="00930F41"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lang w:val="en-US"/>
                  </w:rPr>
                </w:pPr>
                <w:r>
                  <w:rPr>
                    <w:sz w:val="16"/>
                    <w:lang w:val="en-US"/>
                  </w:rPr>
                  <w:t>Karl de Boer</w:t>
                </w:r>
              </w:p>
            </w:tc>
            <w:tc>
              <w:tcPr>
                <w:tcW w:w="1775" w:type="dxa"/>
                <w:tcBorders>
                  <w:right w:val="single" w:sz="4" w:space="0" w:color="auto"/>
                </w:tcBorders>
                <w:tcMar>
                  <w:left w:w="0" w:type="dxa"/>
                  <w:right w:w="0" w:type="dxa"/>
                </w:tcMar>
              </w:tcPr>
              <w:p w14:paraId="7B28FE04" w14:textId="21AD0332" w:rsidR="00930F41" w:rsidRDefault="00930F41" w:rsidP="00434252">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lang w:val="en-US"/>
                  </w:rPr>
                </w:pPr>
                <w:r>
                  <w:rPr>
                    <w:sz w:val="16"/>
                    <w:lang w:val="en-US"/>
                  </w:rPr>
                  <w:t>Enable-U</w:t>
                </w:r>
              </w:p>
            </w:tc>
            <w:tc>
              <w:tcPr>
                <w:tcW w:w="1967" w:type="dxa"/>
                <w:tcBorders>
                  <w:left w:val="single" w:sz="4" w:space="0" w:color="auto"/>
                </w:tcBorders>
                <w:tcMar>
                  <w:left w:w="113" w:type="dxa"/>
                  <w:right w:w="0" w:type="dxa"/>
                </w:tcMar>
              </w:tcPr>
              <w:p w14:paraId="6EA5DA68" w14:textId="1C213788" w:rsidR="00930F41" w:rsidRDefault="00930F41" w:rsidP="006D2E71">
                <w:pPr>
                  <w:framePr w:w="9483" w:h="4977" w:hRule="exact" w:hSpace="181" w:wrap="notBeside" w:vAnchor="page" w:hAnchor="page" w:x="1589" w:y="5955"/>
                  <w:rPr>
                    <w:sz w:val="16"/>
                    <w:lang w:val="en-US"/>
                  </w:rPr>
                </w:pPr>
              </w:p>
            </w:tc>
            <w:tc>
              <w:tcPr>
                <w:tcW w:w="1389" w:type="dxa"/>
                <w:tcMar>
                  <w:left w:w="0" w:type="dxa"/>
                  <w:right w:w="0" w:type="dxa"/>
                </w:tcMar>
              </w:tcPr>
              <w:p w14:paraId="6BB8CAD4" w14:textId="77777777" w:rsidR="00930F41" w:rsidRDefault="00930F41" w:rsidP="006D2E71">
                <w:pPr>
                  <w:framePr w:w="9483" w:h="4977" w:hRule="exact" w:hSpace="181" w:wrap="notBeside" w:vAnchor="page" w:hAnchor="page" w:x="1589" w:y="5955"/>
                  <w:rPr>
                    <w:sz w:val="16"/>
                  </w:rPr>
                </w:pPr>
              </w:p>
            </w:tc>
          </w:tr>
        </w:tbl>
        <w:p w14:paraId="29983CBD" w14:textId="77777777" w:rsidR="003D7B15" w:rsidRPr="003D7B15" w:rsidRDefault="003D7B15"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lang w:val="en-US"/>
            </w:rPr>
          </w:pPr>
        </w:p>
      </w:tc>
    </w:tr>
    <w:tr w:rsidR="006E205D" w:rsidRPr="003D7B15" w14:paraId="261FBB43" w14:textId="77777777" w:rsidTr="008D6C8F">
      <w:trPr>
        <w:trHeight w:hRule="exact" w:val="195"/>
      </w:trPr>
      <w:tc>
        <w:tcPr>
          <w:tcW w:w="2297" w:type="dxa"/>
          <w:tcBorders>
            <w:top w:val="nil"/>
            <w:bottom w:val="nil"/>
          </w:tcBorders>
        </w:tcPr>
        <w:p w14:paraId="6168521C" w14:textId="77777777" w:rsidR="006E205D" w:rsidRPr="003D7B15" w:rsidRDefault="006E205D"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rPr>
              <w:lang w:val="en-US"/>
            </w:rPr>
          </w:pPr>
        </w:p>
      </w:tc>
      <w:tc>
        <w:tcPr>
          <w:tcW w:w="7180" w:type="dxa"/>
          <w:tcBorders>
            <w:top w:val="nil"/>
            <w:bottom w:val="nil"/>
          </w:tcBorders>
        </w:tcPr>
        <w:p w14:paraId="7A22DA5A" w14:textId="78DF7D71" w:rsidR="006E205D" w:rsidRPr="005727C9" w:rsidRDefault="006E205D" w:rsidP="00DE13D7">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rPr>
              <w:sz w:val="16"/>
            </w:rPr>
          </w:pPr>
        </w:p>
      </w:tc>
    </w:tr>
    <w:tr w:rsidR="00DE13D7" w:rsidRPr="003D7B15" w14:paraId="17B78C1B" w14:textId="77777777" w:rsidTr="008D6C8F">
      <w:trPr>
        <w:trHeight w:hRule="exact" w:val="195"/>
      </w:trPr>
      <w:tc>
        <w:tcPr>
          <w:tcW w:w="2297" w:type="dxa"/>
          <w:tcBorders>
            <w:top w:val="nil"/>
            <w:bottom w:val="nil"/>
          </w:tcBorders>
        </w:tcPr>
        <w:p w14:paraId="48B74C75" w14:textId="77777777" w:rsidR="00DE13D7" w:rsidRPr="00DE13D7" w:rsidRDefault="00DE13D7" w:rsidP="006D2E71">
          <w:pPr>
            <w:pStyle w:val="Huisstijl-Gegevenskop"/>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tc>
      <w:tc>
        <w:tcPr>
          <w:tcW w:w="7180" w:type="dxa"/>
          <w:tcBorders>
            <w:top w:val="nil"/>
            <w:bottom w:val="nil"/>
          </w:tcBorders>
        </w:tcPr>
        <w:p w14:paraId="3AFD050D" w14:textId="77777777" w:rsidR="00DE13D7" w:rsidRPr="00DE13D7" w:rsidRDefault="00DE13D7" w:rsidP="006D2E71">
          <w:pPr>
            <w:pStyle w:val="Huisstijl-Gegevens"/>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tc>
    </w:tr>
  </w:tbl>
  <w:p w14:paraId="2A5FC9E4" w14:textId="77777777" w:rsidR="006E205D" w:rsidRPr="00DE13D7" w:rsidRDefault="006E205D" w:rsidP="006D2E71">
    <w:pPr>
      <w:framePr w:w="9483" w:h="4977" w:hRule="exact" w:hSpace="181" w:wrap="notBeside" w:vAnchor="page" w:hAnchor="page" w:x="1589" w:y="5955"/>
      <w:pBdr>
        <w:top w:val="single" w:sz="6" w:space="0" w:color="FFFFFF" w:themeColor="background1"/>
        <w:left w:val="single" w:sz="6" w:space="0" w:color="FFFFFF" w:themeColor="background1"/>
        <w:bottom w:val="single" w:sz="6" w:space="0" w:color="FFFFFF" w:themeColor="background1"/>
        <w:right w:val="single" w:sz="6" w:space="0" w:color="FFFFFF" w:themeColor="background1"/>
      </w:pBdr>
      <w:shd w:val="solid" w:color="FFFFFF" w:fill="FFFFFF"/>
    </w:pPr>
  </w:p>
  <w:p w14:paraId="37D0ED6C" w14:textId="48F63D8C" w:rsidR="006E205D" w:rsidRDefault="006E205D">
    <w:pPr>
      <w:pStyle w:val="Huisstijl-Paginanummer"/>
      <w:framePr w:w="1414" w:h="170" w:hRule="exact" w:hSpace="180" w:wrap="around" w:vAnchor="page" w:hAnchor="page" w:x="9327" w:y="16109"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pPr>
    <w:r>
      <w:t xml:space="preserve">Pagina </w:t>
    </w:r>
    <w:r w:rsidR="006926B9">
      <w:fldChar w:fldCharType="begin"/>
    </w:r>
    <w:r w:rsidR="006926B9">
      <w:instrText xml:space="preserve"> PAGE    \* MERGEFORMAT </w:instrText>
    </w:r>
    <w:r w:rsidR="006926B9">
      <w:fldChar w:fldCharType="separate"/>
    </w:r>
    <w:r w:rsidR="00A63467">
      <w:rPr>
        <w:noProof/>
      </w:rPr>
      <w:t>1</w:t>
    </w:r>
    <w:r w:rsidR="006926B9">
      <w:rPr>
        <w:noProof/>
      </w:rPr>
      <w:fldChar w:fldCharType="end"/>
    </w:r>
    <w:r>
      <w:t xml:space="preserve"> van </w:t>
    </w:r>
    <w:r w:rsidR="00AC6420">
      <w:rPr>
        <w:noProof/>
      </w:rPr>
      <w:fldChar w:fldCharType="begin"/>
    </w:r>
    <w:r w:rsidR="00AC6420">
      <w:rPr>
        <w:noProof/>
      </w:rPr>
      <w:instrText xml:space="preserve"> NUMPAGES  \* Arabic  \* MERGEFORMAT </w:instrText>
    </w:r>
    <w:r w:rsidR="00AC6420">
      <w:rPr>
        <w:noProof/>
      </w:rPr>
      <w:fldChar w:fldCharType="separate"/>
    </w:r>
    <w:r w:rsidR="00A63467">
      <w:rPr>
        <w:noProof/>
      </w:rPr>
      <w:t>4</w:t>
    </w:r>
    <w:r w:rsidR="00AC6420">
      <w:rPr>
        <w:noProof/>
      </w:rPr>
      <w:fldChar w:fldCharType="end"/>
    </w:r>
  </w:p>
  <w:p w14:paraId="6531078C" w14:textId="77777777" w:rsidR="006E205D" w:rsidRDefault="006E205D">
    <w:pPr>
      <w:pStyle w:val="Huisstijl-Paginanummer"/>
      <w:framePr w:w="1414" w:h="170" w:hRule="exact" w:hSpace="180" w:wrap="around" w:vAnchor="page" w:hAnchor="page" w:x="9327" w:y="16109"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pPr>
  </w:p>
  <w:p w14:paraId="24FB725C" w14:textId="77777777" w:rsidR="006E205D" w:rsidRDefault="006E205D">
    <w:pPr>
      <w:pStyle w:val="Huisstijl-Rubricering"/>
      <w:framePr w:w="4212" w:h="273" w:hRule="exact" w:hSpace="180" w:wrap="around" w:vAnchor="page" w:hAnchor="page" w:x="1590" w:y="2655"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szCs w:val="13"/>
      </w:rPr>
    </w:pPr>
  </w:p>
  <w:p w14:paraId="5D5EE77F" w14:textId="1225B876" w:rsidR="006E205D" w:rsidRDefault="000B6C93" w:rsidP="006F0001">
    <w:pPr>
      <w:pStyle w:val="Huisstijl-Datumenbetreft"/>
      <w:framePr w:w="5245" w:h="354" w:hRule="exact" w:hSpace="181" w:wrap="around" w:vAnchor="page" w:hAnchor="page" w:x="3840" w:y="546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solid" w:color="FFFFFF" w:fill="FFFFFF"/>
    </w:pPr>
    <w:r>
      <w:t xml:space="preserve">Verslag </w:t>
    </w:r>
    <w:r w:rsidR="00E23B38">
      <w:t>Technisch Overleg Cloudevents</w:t>
    </w:r>
  </w:p>
  <w:p w14:paraId="1CE3D632" w14:textId="7FACCA8E" w:rsidR="006E205D" w:rsidRDefault="006E205D" w:rsidP="00C83C84">
    <w:pPr>
      <w:pStyle w:val="Huisstijl-Rubricering"/>
      <w:framePr w:w="4212" w:h="273" w:hRule="exact" w:hSpace="180" w:wrap="around" w:vAnchor="page" w:hAnchor="page" w:x="1590" w:y="2655"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szCs w:val="13"/>
      </w:rPr>
    </w:pPr>
    <w:r>
      <w:fldChar w:fldCharType="begin"/>
    </w:r>
    <w:r>
      <w:instrText xml:space="preserve"> DOCPROPERTY  Rubricering  \* MERGEFORMAT </w:instrText>
    </w:r>
    <w:r>
      <w:fldChar w:fldCharType="end"/>
    </w:r>
  </w:p>
  <w:p w14:paraId="6B9CF495" w14:textId="77777777" w:rsidR="006E205D" w:rsidRDefault="006E205D" w:rsidP="00C83C84">
    <w:pPr>
      <w:pStyle w:val="Huisstijl-Rubricering"/>
      <w:framePr w:w="4212" w:h="273" w:hRule="exact" w:hSpace="180" w:wrap="around" w:vAnchor="page" w:hAnchor="page" w:x="1590" w:y="2655" w:anchorLock="1"/>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hd w:val="clear" w:color="FFFFFF" w:fill="auto"/>
      <w:rPr>
        <w:szCs w:val="13"/>
      </w:rPr>
    </w:pPr>
  </w:p>
  <w:p w14:paraId="4C9855AE" w14:textId="77777777" w:rsidR="006D2E71" w:rsidRDefault="006D2E71" w:rsidP="005A7EDA">
    <w:pPr>
      <w:pStyle w:val="Koptekst"/>
      <w:rPr>
        <w:lang w:eastAsia="nl-NL" w:bidi="ar-SA"/>
      </w:rPr>
    </w:pPr>
  </w:p>
  <w:p w14:paraId="7F5FEFB6" w14:textId="51E801C2" w:rsidR="006E205D" w:rsidRDefault="004C64A5" w:rsidP="005A7EDA">
    <w:pPr>
      <w:pStyle w:val="Koptekst"/>
      <w:rPr>
        <w:lang w:eastAsia="nl-NL" w:bidi="ar-SA"/>
      </w:rPr>
    </w:pPr>
    <w:r>
      <w:rPr>
        <w:noProof/>
        <w:lang w:eastAsia="nl-NL" w:bidi="ar-SA"/>
      </w:rPr>
      <w:drawing>
        <wp:anchor distT="0" distB="0" distL="114300" distR="114300" simplePos="0" relativeHeight="251659264" behindDoc="0" locked="0" layoutInCell="1" allowOverlap="1" wp14:anchorId="78C4FBC7" wp14:editId="37FBF3A2">
          <wp:simplePos x="0" y="0"/>
          <wp:positionH relativeFrom="page">
            <wp:posOffset>4002133</wp:posOffset>
          </wp:positionH>
          <wp:positionV relativeFrom="page">
            <wp:posOffset>-371929</wp:posOffset>
          </wp:positionV>
          <wp:extent cx="2337435" cy="1581150"/>
          <wp:effectExtent l="19050" t="0" r="5715" b="0"/>
          <wp:wrapNone/>
          <wp:docPr id="2" name="Afbeelding 2" descr="Placeholder_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Department.png"/>
                  <pic:cNvPicPr/>
                </pic:nvPicPr>
                <pic:blipFill>
                  <a:blip r:embed="rId1"/>
                  <a:stretch>
                    <a:fillRect/>
                  </a:stretch>
                </pic:blipFill>
                <pic:spPr>
                  <a:xfrm>
                    <a:off x="0" y="0"/>
                    <a:ext cx="2337435" cy="1581150"/>
                  </a:xfrm>
                  <a:prstGeom prst="rect">
                    <a:avLst/>
                  </a:prstGeom>
                </pic:spPr>
              </pic:pic>
            </a:graphicData>
          </a:graphic>
        </wp:anchor>
      </w:drawing>
    </w:r>
    <w:r w:rsidR="006E205D">
      <w:rPr>
        <w:noProof/>
        <w:lang w:eastAsia="nl-NL" w:bidi="ar-SA"/>
      </w:rPr>
      <w:drawing>
        <wp:anchor distT="0" distB="0" distL="114300" distR="114300" simplePos="0" relativeHeight="251657216" behindDoc="0" locked="0" layoutInCell="1" allowOverlap="1" wp14:anchorId="79585959" wp14:editId="42677C42">
          <wp:simplePos x="0" y="0"/>
          <wp:positionH relativeFrom="page">
            <wp:posOffset>3539490</wp:posOffset>
          </wp:positionH>
          <wp:positionV relativeFrom="page">
            <wp:posOffset>0</wp:posOffset>
          </wp:positionV>
          <wp:extent cx="457200" cy="1562100"/>
          <wp:effectExtent l="19050" t="0" r="0" b="0"/>
          <wp:wrapNone/>
          <wp:docPr id="3" name="Afbeelding 3" descr="Placehol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Logo.png"/>
                  <pic:cNvPicPr/>
                </pic:nvPicPr>
                <pic:blipFill>
                  <a:blip r:embed="rId2"/>
                  <a:stretch>
                    <a:fillRect/>
                  </a:stretch>
                </pic:blipFill>
                <pic:spPr>
                  <a:xfrm>
                    <a:off x="0" y="0"/>
                    <a:ext cx="457200" cy="156210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1BE07" w14:textId="77777777" w:rsidR="006E205D" w:rsidRPr="009A58C2" w:rsidRDefault="006E205D" w:rsidP="000435D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C7B"/>
    <w:multiLevelType w:val="hybridMultilevel"/>
    <w:tmpl w:val="C6E01AD6"/>
    <w:lvl w:ilvl="0" w:tplc="04130001">
      <w:start w:val="1"/>
      <w:numFmt w:val="bullet"/>
      <w:lvlText w:val=""/>
      <w:lvlJc w:val="left"/>
      <w:pPr>
        <w:ind w:left="1420" w:hanging="360"/>
      </w:pPr>
      <w:rPr>
        <w:rFonts w:ascii="Symbol" w:hAnsi="Symbol" w:hint="default"/>
      </w:rPr>
    </w:lvl>
    <w:lvl w:ilvl="1" w:tplc="04130003">
      <w:start w:val="1"/>
      <w:numFmt w:val="bullet"/>
      <w:lvlText w:val="o"/>
      <w:lvlJc w:val="left"/>
      <w:pPr>
        <w:ind w:left="2140" w:hanging="360"/>
      </w:pPr>
      <w:rPr>
        <w:rFonts w:ascii="Courier New" w:hAnsi="Courier New" w:cs="Courier New" w:hint="default"/>
      </w:rPr>
    </w:lvl>
    <w:lvl w:ilvl="2" w:tplc="04130005" w:tentative="1">
      <w:start w:val="1"/>
      <w:numFmt w:val="bullet"/>
      <w:lvlText w:val=""/>
      <w:lvlJc w:val="left"/>
      <w:pPr>
        <w:ind w:left="2860" w:hanging="360"/>
      </w:pPr>
      <w:rPr>
        <w:rFonts w:ascii="Wingdings" w:hAnsi="Wingdings" w:hint="default"/>
      </w:rPr>
    </w:lvl>
    <w:lvl w:ilvl="3" w:tplc="04130001" w:tentative="1">
      <w:start w:val="1"/>
      <w:numFmt w:val="bullet"/>
      <w:lvlText w:val=""/>
      <w:lvlJc w:val="left"/>
      <w:pPr>
        <w:ind w:left="3580" w:hanging="360"/>
      </w:pPr>
      <w:rPr>
        <w:rFonts w:ascii="Symbol" w:hAnsi="Symbol" w:hint="default"/>
      </w:rPr>
    </w:lvl>
    <w:lvl w:ilvl="4" w:tplc="04130003" w:tentative="1">
      <w:start w:val="1"/>
      <w:numFmt w:val="bullet"/>
      <w:lvlText w:val="o"/>
      <w:lvlJc w:val="left"/>
      <w:pPr>
        <w:ind w:left="4300" w:hanging="360"/>
      </w:pPr>
      <w:rPr>
        <w:rFonts w:ascii="Courier New" w:hAnsi="Courier New" w:cs="Courier New" w:hint="default"/>
      </w:rPr>
    </w:lvl>
    <w:lvl w:ilvl="5" w:tplc="04130005" w:tentative="1">
      <w:start w:val="1"/>
      <w:numFmt w:val="bullet"/>
      <w:lvlText w:val=""/>
      <w:lvlJc w:val="left"/>
      <w:pPr>
        <w:ind w:left="5020" w:hanging="360"/>
      </w:pPr>
      <w:rPr>
        <w:rFonts w:ascii="Wingdings" w:hAnsi="Wingdings" w:hint="default"/>
      </w:rPr>
    </w:lvl>
    <w:lvl w:ilvl="6" w:tplc="04130001" w:tentative="1">
      <w:start w:val="1"/>
      <w:numFmt w:val="bullet"/>
      <w:lvlText w:val=""/>
      <w:lvlJc w:val="left"/>
      <w:pPr>
        <w:ind w:left="5740" w:hanging="360"/>
      </w:pPr>
      <w:rPr>
        <w:rFonts w:ascii="Symbol" w:hAnsi="Symbol" w:hint="default"/>
      </w:rPr>
    </w:lvl>
    <w:lvl w:ilvl="7" w:tplc="04130003" w:tentative="1">
      <w:start w:val="1"/>
      <w:numFmt w:val="bullet"/>
      <w:lvlText w:val="o"/>
      <w:lvlJc w:val="left"/>
      <w:pPr>
        <w:ind w:left="6460" w:hanging="360"/>
      </w:pPr>
      <w:rPr>
        <w:rFonts w:ascii="Courier New" w:hAnsi="Courier New" w:cs="Courier New" w:hint="default"/>
      </w:rPr>
    </w:lvl>
    <w:lvl w:ilvl="8" w:tplc="04130005" w:tentative="1">
      <w:start w:val="1"/>
      <w:numFmt w:val="bullet"/>
      <w:lvlText w:val=""/>
      <w:lvlJc w:val="left"/>
      <w:pPr>
        <w:ind w:left="7180" w:hanging="360"/>
      </w:pPr>
      <w:rPr>
        <w:rFonts w:ascii="Wingdings" w:hAnsi="Wingdings" w:hint="default"/>
      </w:rPr>
    </w:lvl>
  </w:abstractNum>
  <w:abstractNum w:abstractNumId="1" w15:restartNumberingAfterBreak="0">
    <w:nsid w:val="0527643A"/>
    <w:multiLevelType w:val="hybridMultilevel"/>
    <w:tmpl w:val="EDBE112E"/>
    <w:lvl w:ilvl="0" w:tplc="0413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ABC0BDA"/>
    <w:multiLevelType w:val="multilevel"/>
    <w:tmpl w:val="7D0827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4157C2"/>
    <w:multiLevelType w:val="hybridMultilevel"/>
    <w:tmpl w:val="A0DCB80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0E9E7A7F"/>
    <w:multiLevelType w:val="multilevel"/>
    <w:tmpl w:val="631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622E3"/>
    <w:multiLevelType w:val="multilevel"/>
    <w:tmpl w:val="1072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37FCA"/>
    <w:multiLevelType w:val="hybridMultilevel"/>
    <w:tmpl w:val="6AA008D6"/>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 w15:restartNumberingAfterBreak="0">
    <w:nsid w:val="161974FF"/>
    <w:multiLevelType w:val="hybridMultilevel"/>
    <w:tmpl w:val="3716C28A"/>
    <w:lvl w:ilvl="0" w:tplc="04130001">
      <w:start w:val="1"/>
      <w:numFmt w:val="bullet"/>
      <w:lvlText w:val=""/>
      <w:lvlJc w:val="left"/>
      <w:pPr>
        <w:ind w:left="1420" w:hanging="360"/>
      </w:pPr>
      <w:rPr>
        <w:rFonts w:ascii="Symbol" w:hAnsi="Symbol" w:hint="default"/>
      </w:rPr>
    </w:lvl>
    <w:lvl w:ilvl="1" w:tplc="04130003" w:tentative="1">
      <w:start w:val="1"/>
      <w:numFmt w:val="bullet"/>
      <w:lvlText w:val="o"/>
      <w:lvlJc w:val="left"/>
      <w:pPr>
        <w:ind w:left="2140" w:hanging="360"/>
      </w:pPr>
      <w:rPr>
        <w:rFonts w:ascii="Courier New" w:hAnsi="Courier New" w:cs="Courier New" w:hint="default"/>
      </w:rPr>
    </w:lvl>
    <w:lvl w:ilvl="2" w:tplc="04130005" w:tentative="1">
      <w:start w:val="1"/>
      <w:numFmt w:val="bullet"/>
      <w:lvlText w:val=""/>
      <w:lvlJc w:val="left"/>
      <w:pPr>
        <w:ind w:left="2860" w:hanging="360"/>
      </w:pPr>
      <w:rPr>
        <w:rFonts w:ascii="Wingdings" w:hAnsi="Wingdings" w:hint="default"/>
      </w:rPr>
    </w:lvl>
    <w:lvl w:ilvl="3" w:tplc="04130001" w:tentative="1">
      <w:start w:val="1"/>
      <w:numFmt w:val="bullet"/>
      <w:lvlText w:val=""/>
      <w:lvlJc w:val="left"/>
      <w:pPr>
        <w:ind w:left="3580" w:hanging="360"/>
      </w:pPr>
      <w:rPr>
        <w:rFonts w:ascii="Symbol" w:hAnsi="Symbol" w:hint="default"/>
      </w:rPr>
    </w:lvl>
    <w:lvl w:ilvl="4" w:tplc="04130003" w:tentative="1">
      <w:start w:val="1"/>
      <w:numFmt w:val="bullet"/>
      <w:lvlText w:val="o"/>
      <w:lvlJc w:val="left"/>
      <w:pPr>
        <w:ind w:left="4300" w:hanging="360"/>
      </w:pPr>
      <w:rPr>
        <w:rFonts w:ascii="Courier New" w:hAnsi="Courier New" w:cs="Courier New" w:hint="default"/>
      </w:rPr>
    </w:lvl>
    <w:lvl w:ilvl="5" w:tplc="04130005" w:tentative="1">
      <w:start w:val="1"/>
      <w:numFmt w:val="bullet"/>
      <w:lvlText w:val=""/>
      <w:lvlJc w:val="left"/>
      <w:pPr>
        <w:ind w:left="5020" w:hanging="360"/>
      </w:pPr>
      <w:rPr>
        <w:rFonts w:ascii="Wingdings" w:hAnsi="Wingdings" w:hint="default"/>
      </w:rPr>
    </w:lvl>
    <w:lvl w:ilvl="6" w:tplc="04130001" w:tentative="1">
      <w:start w:val="1"/>
      <w:numFmt w:val="bullet"/>
      <w:lvlText w:val=""/>
      <w:lvlJc w:val="left"/>
      <w:pPr>
        <w:ind w:left="5740" w:hanging="360"/>
      </w:pPr>
      <w:rPr>
        <w:rFonts w:ascii="Symbol" w:hAnsi="Symbol" w:hint="default"/>
      </w:rPr>
    </w:lvl>
    <w:lvl w:ilvl="7" w:tplc="04130003" w:tentative="1">
      <w:start w:val="1"/>
      <w:numFmt w:val="bullet"/>
      <w:lvlText w:val="o"/>
      <w:lvlJc w:val="left"/>
      <w:pPr>
        <w:ind w:left="6460" w:hanging="360"/>
      </w:pPr>
      <w:rPr>
        <w:rFonts w:ascii="Courier New" w:hAnsi="Courier New" w:cs="Courier New" w:hint="default"/>
      </w:rPr>
    </w:lvl>
    <w:lvl w:ilvl="8" w:tplc="04130005" w:tentative="1">
      <w:start w:val="1"/>
      <w:numFmt w:val="bullet"/>
      <w:lvlText w:val=""/>
      <w:lvlJc w:val="left"/>
      <w:pPr>
        <w:ind w:left="7180" w:hanging="360"/>
      </w:pPr>
      <w:rPr>
        <w:rFonts w:ascii="Wingdings" w:hAnsi="Wingdings" w:hint="default"/>
      </w:rPr>
    </w:lvl>
  </w:abstractNum>
  <w:abstractNum w:abstractNumId="8" w15:restartNumberingAfterBreak="0">
    <w:nsid w:val="1A0B3C65"/>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C830B8E"/>
    <w:multiLevelType w:val="hybridMultilevel"/>
    <w:tmpl w:val="D1E02E50"/>
    <w:lvl w:ilvl="0" w:tplc="04130001">
      <w:start w:val="1"/>
      <w:numFmt w:val="bullet"/>
      <w:lvlText w:val=""/>
      <w:lvlJc w:val="left"/>
      <w:pPr>
        <w:ind w:left="1060" w:hanging="360"/>
      </w:pPr>
      <w:rPr>
        <w:rFonts w:ascii="Symbol" w:hAnsi="Symbol" w:hint="default"/>
      </w:rPr>
    </w:lvl>
    <w:lvl w:ilvl="1" w:tplc="04130003">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0" w15:restartNumberingAfterBreak="0">
    <w:nsid w:val="265C4943"/>
    <w:multiLevelType w:val="hybridMultilevel"/>
    <w:tmpl w:val="C1289BE8"/>
    <w:lvl w:ilvl="0" w:tplc="04130001">
      <w:start w:val="1"/>
      <w:numFmt w:val="bullet"/>
      <w:lvlText w:val=""/>
      <w:lvlJc w:val="left"/>
      <w:pPr>
        <w:ind w:left="1060" w:hanging="360"/>
      </w:pPr>
      <w:rPr>
        <w:rFonts w:ascii="Symbol" w:hAnsi="Symbo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1" w15:restartNumberingAfterBreak="0">
    <w:nsid w:val="2CA44AA2"/>
    <w:multiLevelType w:val="hybridMultilevel"/>
    <w:tmpl w:val="102A7FE6"/>
    <w:lvl w:ilvl="0" w:tplc="04130001">
      <w:start w:val="1"/>
      <w:numFmt w:val="bullet"/>
      <w:lvlText w:val=""/>
      <w:lvlJc w:val="left"/>
      <w:pPr>
        <w:ind w:left="1040" w:hanging="360"/>
      </w:pPr>
      <w:rPr>
        <w:rFonts w:ascii="Symbol" w:hAnsi="Symbol" w:hint="default"/>
      </w:rPr>
    </w:lvl>
    <w:lvl w:ilvl="1" w:tplc="04130003" w:tentative="1">
      <w:start w:val="1"/>
      <w:numFmt w:val="bullet"/>
      <w:lvlText w:val="o"/>
      <w:lvlJc w:val="left"/>
      <w:pPr>
        <w:ind w:left="1760" w:hanging="360"/>
      </w:pPr>
      <w:rPr>
        <w:rFonts w:ascii="Courier New" w:hAnsi="Courier New" w:cs="Courier New" w:hint="default"/>
      </w:rPr>
    </w:lvl>
    <w:lvl w:ilvl="2" w:tplc="04130005" w:tentative="1">
      <w:start w:val="1"/>
      <w:numFmt w:val="bullet"/>
      <w:lvlText w:val=""/>
      <w:lvlJc w:val="left"/>
      <w:pPr>
        <w:ind w:left="2480" w:hanging="360"/>
      </w:pPr>
      <w:rPr>
        <w:rFonts w:ascii="Wingdings" w:hAnsi="Wingdings" w:hint="default"/>
      </w:rPr>
    </w:lvl>
    <w:lvl w:ilvl="3" w:tplc="04130001" w:tentative="1">
      <w:start w:val="1"/>
      <w:numFmt w:val="bullet"/>
      <w:lvlText w:val=""/>
      <w:lvlJc w:val="left"/>
      <w:pPr>
        <w:ind w:left="3200" w:hanging="360"/>
      </w:pPr>
      <w:rPr>
        <w:rFonts w:ascii="Symbol" w:hAnsi="Symbol" w:hint="default"/>
      </w:rPr>
    </w:lvl>
    <w:lvl w:ilvl="4" w:tplc="04130003" w:tentative="1">
      <w:start w:val="1"/>
      <w:numFmt w:val="bullet"/>
      <w:lvlText w:val="o"/>
      <w:lvlJc w:val="left"/>
      <w:pPr>
        <w:ind w:left="3920" w:hanging="360"/>
      </w:pPr>
      <w:rPr>
        <w:rFonts w:ascii="Courier New" w:hAnsi="Courier New" w:cs="Courier New" w:hint="default"/>
      </w:rPr>
    </w:lvl>
    <w:lvl w:ilvl="5" w:tplc="04130005" w:tentative="1">
      <w:start w:val="1"/>
      <w:numFmt w:val="bullet"/>
      <w:lvlText w:val=""/>
      <w:lvlJc w:val="left"/>
      <w:pPr>
        <w:ind w:left="4640" w:hanging="360"/>
      </w:pPr>
      <w:rPr>
        <w:rFonts w:ascii="Wingdings" w:hAnsi="Wingdings" w:hint="default"/>
      </w:rPr>
    </w:lvl>
    <w:lvl w:ilvl="6" w:tplc="04130001" w:tentative="1">
      <w:start w:val="1"/>
      <w:numFmt w:val="bullet"/>
      <w:lvlText w:val=""/>
      <w:lvlJc w:val="left"/>
      <w:pPr>
        <w:ind w:left="5360" w:hanging="360"/>
      </w:pPr>
      <w:rPr>
        <w:rFonts w:ascii="Symbol" w:hAnsi="Symbol" w:hint="default"/>
      </w:rPr>
    </w:lvl>
    <w:lvl w:ilvl="7" w:tplc="04130003" w:tentative="1">
      <w:start w:val="1"/>
      <w:numFmt w:val="bullet"/>
      <w:lvlText w:val="o"/>
      <w:lvlJc w:val="left"/>
      <w:pPr>
        <w:ind w:left="6080" w:hanging="360"/>
      </w:pPr>
      <w:rPr>
        <w:rFonts w:ascii="Courier New" w:hAnsi="Courier New" w:cs="Courier New" w:hint="default"/>
      </w:rPr>
    </w:lvl>
    <w:lvl w:ilvl="8" w:tplc="04130005" w:tentative="1">
      <w:start w:val="1"/>
      <w:numFmt w:val="bullet"/>
      <w:lvlText w:val=""/>
      <w:lvlJc w:val="left"/>
      <w:pPr>
        <w:ind w:left="6800" w:hanging="360"/>
      </w:pPr>
      <w:rPr>
        <w:rFonts w:ascii="Wingdings" w:hAnsi="Wingdings" w:hint="default"/>
      </w:rPr>
    </w:lvl>
  </w:abstractNum>
  <w:abstractNum w:abstractNumId="12" w15:restartNumberingAfterBreak="0">
    <w:nsid w:val="34FF5F60"/>
    <w:multiLevelType w:val="hybridMultilevel"/>
    <w:tmpl w:val="35C88122"/>
    <w:lvl w:ilvl="0" w:tplc="04130001">
      <w:start w:val="1"/>
      <w:numFmt w:val="bullet"/>
      <w:lvlText w:val=""/>
      <w:lvlJc w:val="left"/>
      <w:pPr>
        <w:ind w:left="1040" w:hanging="360"/>
      </w:pPr>
      <w:rPr>
        <w:rFonts w:ascii="Symbol" w:hAnsi="Symbol" w:hint="default"/>
      </w:rPr>
    </w:lvl>
    <w:lvl w:ilvl="1" w:tplc="04130003" w:tentative="1">
      <w:start w:val="1"/>
      <w:numFmt w:val="bullet"/>
      <w:lvlText w:val="o"/>
      <w:lvlJc w:val="left"/>
      <w:pPr>
        <w:ind w:left="1760" w:hanging="360"/>
      </w:pPr>
      <w:rPr>
        <w:rFonts w:ascii="Courier New" w:hAnsi="Courier New" w:cs="Courier New" w:hint="default"/>
      </w:rPr>
    </w:lvl>
    <w:lvl w:ilvl="2" w:tplc="04130005" w:tentative="1">
      <w:start w:val="1"/>
      <w:numFmt w:val="bullet"/>
      <w:lvlText w:val=""/>
      <w:lvlJc w:val="left"/>
      <w:pPr>
        <w:ind w:left="2480" w:hanging="360"/>
      </w:pPr>
      <w:rPr>
        <w:rFonts w:ascii="Wingdings" w:hAnsi="Wingdings" w:hint="default"/>
      </w:rPr>
    </w:lvl>
    <w:lvl w:ilvl="3" w:tplc="04130001" w:tentative="1">
      <w:start w:val="1"/>
      <w:numFmt w:val="bullet"/>
      <w:lvlText w:val=""/>
      <w:lvlJc w:val="left"/>
      <w:pPr>
        <w:ind w:left="3200" w:hanging="360"/>
      </w:pPr>
      <w:rPr>
        <w:rFonts w:ascii="Symbol" w:hAnsi="Symbol" w:hint="default"/>
      </w:rPr>
    </w:lvl>
    <w:lvl w:ilvl="4" w:tplc="04130003" w:tentative="1">
      <w:start w:val="1"/>
      <w:numFmt w:val="bullet"/>
      <w:lvlText w:val="o"/>
      <w:lvlJc w:val="left"/>
      <w:pPr>
        <w:ind w:left="3920" w:hanging="360"/>
      </w:pPr>
      <w:rPr>
        <w:rFonts w:ascii="Courier New" w:hAnsi="Courier New" w:cs="Courier New" w:hint="default"/>
      </w:rPr>
    </w:lvl>
    <w:lvl w:ilvl="5" w:tplc="04130005" w:tentative="1">
      <w:start w:val="1"/>
      <w:numFmt w:val="bullet"/>
      <w:lvlText w:val=""/>
      <w:lvlJc w:val="left"/>
      <w:pPr>
        <w:ind w:left="4640" w:hanging="360"/>
      </w:pPr>
      <w:rPr>
        <w:rFonts w:ascii="Wingdings" w:hAnsi="Wingdings" w:hint="default"/>
      </w:rPr>
    </w:lvl>
    <w:lvl w:ilvl="6" w:tplc="04130001" w:tentative="1">
      <w:start w:val="1"/>
      <w:numFmt w:val="bullet"/>
      <w:lvlText w:val=""/>
      <w:lvlJc w:val="left"/>
      <w:pPr>
        <w:ind w:left="5360" w:hanging="360"/>
      </w:pPr>
      <w:rPr>
        <w:rFonts w:ascii="Symbol" w:hAnsi="Symbol" w:hint="default"/>
      </w:rPr>
    </w:lvl>
    <w:lvl w:ilvl="7" w:tplc="04130003" w:tentative="1">
      <w:start w:val="1"/>
      <w:numFmt w:val="bullet"/>
      <w:lvlText w:val="o"/>
      <w:lvlJc w:val="left"/>
      <w:pPr>
        <w:ind w:left="6080" w:hanging="360"/>
      </w:pPr>
      <w:rPr>
        <w:rFonts w:ascii="Courier New" w:hAnsi="Courier New" w:cs="Courier New" w:hint="default"/>
      </w:rPr>
    </w:lvl>
    <w:lvl w:ilvl="8" w:tplc="04130005" w:tentative="1">
      <w:start w:val="1"/>
      <w:numFmt w:val="bullet"/>
      <w:lvlText w:val=""/>
      <w:lvlJc w:val="left"/>
      <w:pPr>
        <w:ind w:left="6800" w:hanging="360"/>
      </w:pPr>
      <w:rPr>
        <w:rFonts w:ascii="Wingdings" w:hAnsi="Wingdings" w:hint="default"/>
      </w:rPr>
    </w:lvl>
  </w:abstractNum>
  <w:abstractNum w:abstractNumId="13" w15:restartNumberingAfterBreak="0">
    <w:nsid w:val="35AD7608"/>
    <w:multiLevelType w:val="multilevel"/>
    <w:tmpl w:val="C0A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07058"/>
    <w:multiLevelType w:val="multilevel"/>
    <w:tmpl w:val="5240E5C8"/>
    <w:lvl w:ilvl="0">
      <w:start w:val="1"/>
      <w:numFmt w:val="bullet"/>
      <w:lvlText w:val=""/>
      <w:lvlJc w:val="left"/>
      <w:pPr>
        <w:tabs>
          <w:tab w:val="num" w:pos="1040"/>
        </w:tabs>
        <w:ind w:left="1040" w:hanging="360"/>
      </w:pPr>
      <w:rPr>
        <w:rFonts w:ascii="Symbol" w:hAnsi="Symbol" w:hint="default"/>
        <w:sz w:val="20"/>
      </w:rPr>
    </w:lvl>
    <w:lvl w:ilvl="1" w:tentative="1">
      <w:start w:val="1"/>
      <w:numFmt w:val="bullet"/>
      <w:lvlText w:val="o"/>
      <w:lvlJc w:val="left"/>
      <w:pPr>
        <w:tabs>
          <w:tab w:val="num" w:pos="1760"/>
        </w:tabs>
        <w:ind w:left="1760" w:hanging="360"/>
      </w:pPr>
      <w:rPr>
        <w:rFonts w:ascii="Courier New" w:hAnsi="Courier New" w:hint="default"/>
        <w:sz w:val="20"/>
      </w:rPr>
    </w:lvl>
    <w:lvl w:ilvl="2" w:tentative="1">
      <w:start w:val="1"/>
      <w:numFmt w:val="bullet"/>
      <w:lvlText w:val=""/>
      <w:lvlJc w:val="left"/>
      <w:pPr>
        <w:tabs>
          <w:tab w:val="num" w:pos="2480"/>
        </w:tabs>
        <w:ind w:left="2480" w:hanging="360"/>
      </w:pPr>
      <w:rPr>
        <w:rFonts w:ascii="Wingdings" w:hAnsi="Wingdings" w:hint="default"/>
        <w:sz w:val="20"/>
      </w:rPr>
    </w:lvl>
    <w:lvl w:ilvl="3" w:tentative="1">
      <w:start w:val="1"/>
      <w:numFmt w:val="bullet"/>
      <w:lvlText w:val=""/>
      <w:lvlJc w:val="left"/>
      <w:pPr>
        <w:tabs>
          <w:tab w:val="num" w:pos="3200"/>
        </w:tabs>
        <w:ind w:left="3200" w:hanging="360"/>
      </w:pPr>
      <w:rPr>
        <w:rFonts w:ascii="Wingdings" w:hAnsi="Wingdings" w:hint="default"/>
        <w:sz w:val="20"/>
      </w:rPr>
    </w:lvl>
    <w:lvl w:ilvl="4" w:tentative="1">
      <w:start w:val="1"/>
      <w:numFmt w:val="bullet"/>
      <w:lvlText w:val=""/>
      <w:lvlJc w:val="left"/>
      <w:pPr>
        <w:tabs>
          <w:tab w:val="num" w:pos="3920"/>
        </w:tabs>
        <w:ind w:left="3920" w:hanging="360"/>
      </w:pPr>
      <w:rPr>
        <w:rFonts w:ascii="Wingdings" w:hAnsi="Wingdings" w:hint="default"/>
        <w:sz w:val="20"/>
      </w:rPr>
    </w:lvl>
    <w:lvl w:ilvl="5" w:tentative="1">
      <w:start w:val="1"/>
      <w:numFmt w:val="bullet"/>
      <w:lvlText w:val=""/>
      <w:lvlJc w:val="left"/>
      <w:pPr>
        <w:tabs>
          <w:tab w:val="num" w:pos="4640"/>
        </w:tabs>
        <w:ind w:left="4640" w:hanging="360"/>
      </w:pPr>
      <w:rPr>
        <w:rFonts w:ascii="Wingdings" w:hAnsi="Wingdings" w:hint="default"/>
        <w:sz w:val="20"/>
      </w:rPr>
    </w:lvl>
    <w:lvl w:ilvl="6" w:tentative="1">
      <w:start w:val="1"/>
      <w:numFmt w:val="bullet"/>
      <w:lvlText w:val=""/>
      <w:lvlJc w:val="left"/>
      <w:pPr>
        <w:tabs>
          <w:tab w:val="num" w:pos="5360"/>
        </w:tabs>
        <w:ind w:left="5360" w:hanging="360"/>
      </w:pPr>
      <w:rPr>
        <w:rFonts w:ascii="Wingdings" w:hAnsi="Wingdings" w:hint="default"/>
        <w:sz w:val="20"/>
      </w:rPr>
    </w:lvl>
    <w:lvl w:ilvl="7" w:tentative="1">
      <w:start w:val="1"/>
      <w:numFmt w:val="bullet"/>
      <w:lvlText w:val=""/>
      <w:lvlJc w:val="left"/>
      <w:pPr>
        <w:tabs>
          <w:tab w:val="num" w:pos="6080"/>
        </w:tabs>
        <w:ind w:left="6080" w:hanging="360"/>
      </w:pPr>
      <w:rPr>
        <w:rFonts w:ascii="Wingdings" w:hAnsi="Wingdings" w:hint="default"/>
        <w:sz w:val="20"/>
      </w:rPr>
    </w:lvl>
    <w:lvl w:ilvl="8" w:tentative="1">
      <w:start w:val="1"/>
      <w:numFmt w:val="bullet"/>
      <w:lvlText w:val=""/>
      <w:lvlJc w:val="left"/>
      <w:pPr>
        <w:tabs>
          <w:tab w:val="num" w:pos="6800"/>
        </w:tabs>
        <w:ind w:left="6800" w:hanging="360"/>
      </w:pPr>
      <w:rPr>
        <w:rFonts w:ascii="Wingdings" w:hAnsi="Wingdings" w:hint="default"/>
        <w:sz w:val="20"/>
      </w:rPr>
    </w:lvl>
  </w:abstractNum>
  <w:abstractNum w:abstractNumId="15" w15:restartNumberingAfterBreak="0">
    <w:nsid w:val="390079FD"/>
    <w:multiLevelType w:val="hybridMultilevel"/>
    <w:tmpl w:val="6A0CC16E"/>
    <w:lvl w:ilvl="0" w:tplc="F604A20E">
      <w:numFmt w:val="bullet"/>
      <w:lvlText w:val="-"/>
      <w:lvlJc w:val="left"/>
      <w:pPr>
        <w:ind w:left="1080" w:hanging="360"/>
      </w:pPr>
      <w:rPr>
        <w:rFonts w:ascii="Verdana" w:eastAsia="DejaVu Sans" w:hAnsi="Verdana" w:cs="Lohit Hin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3DD2548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8A751D"/>
    <w:multiLevelType w:val="hybridMultilevel"/>
    <w:tmpl w:val="6ADAC4FC"/>
    <w:lvl w:ilvl="0" w:tplc="04130001">
      <w:start w:val="1"/>
      <w:numFmt w:val="bullet"/>
      <w:lvlText w:val=""/>
      <w:lvlJc w:val="left"/>
      <w:pPr>
        <w:ind w:left="1040" w:hanging="360"/>
      </w:pPr>
      <w:rPr>
        <w:rFonts w:ascii="Symbol" w:hAnsi="Symbol" w:hint="default"/>
      </w:rPr>
    </w:lvl>
    <w:lvl w:ilvl="1" w:tplc="04130003" w:tentative="1">
      <w:start w:val="1"/>
      <w:numFmt w:val="bullet"/>
      <w:lvlText w:val="o"/>
      <w:lvlJc w:val="left"/>
      <w:pPr>
        <w:ind w:left="1760" w:hanging="360"/>
      </w:pPr>
      <w:rPr>
        <w:rFonts w:ascii="Courier New" w:hAnsi="Courier New" w:cs="Courier New" w:hint="default"/>
      </w:rPr>
    </w:lvl>
    <w:lvl w:ilvl="2" w:tplc="04130005" w:tentative="1">
      <w:start w:val="1"/>
      <w:numFmt w:val="bullet"/>
      <w:lvlText w:val=""/>
      <w:lvlJc w:val="left"/>
      <w:pPr>
        <w:ind w:left="2480" w:hanging="360"/>
      </w:pPr>
      <w:rPr>
        <w:rFonts w:ascii="Wingdings" w:hAnsi="Wingdings" w:hint="default"/>
      </w:rPr>
    </w:lvl>
    <w:lvl w:ilvl="3" w:tplc="04130001" w:tentative="1">
      <w:start w:val="1"/>
      <w:numFmt w:val="bullet"/>
      <w:lvlText w:val=""/>
      <w:lvlJc w:val="left"/>
      <w:pPr>
        <w:ind w:left="3200" w:hanging="360"/>
      </w:pPr>
      <w:rPr>
        <w:rFonts w:ascii="Symbol" w:hAnsi="Symbol" w:hint="default"/>
      </w:rPr>
    </w:lvl>
    <w:lvl w:ilvl="4" w:tplc="04130003" w:tentative="1">
      <w:start w:val="1"/>
      <w:numFmt w:val="bullet"/>
      <w:lvlText w:val="o"/>
      <w:lvlJc w:val="left"/>
      <w:pPr>
        <w:ind w:left="3920" w:hanging="360"/>
      </w:pPr>
      <w:rPr>
        <w:rFonts w:ascii="Courier New" w:hAnsi="Courier New" w:cs="Courier New" w:hint="default"/>
      </w:rPr>
    </w:lvl>
    <w:lvl w:ilvl="5" w:tplc="04130005" w:tentative="1">
      <w:start w:val="1"/>
      <w:numFmt w:val="bullet"/>
      <w:lvlText w:val=""/>
      <w:lvlJc w:val="left"/>
      <w:pPr>
        <w:ind w:left="4640" w:hanging="360"/>
      </w:pPr>
      <w:rPr>
        <w:rFonts w:ascii="Wingdings" w:hAnsi="Wingdings" w:hint="default"/>
      </w:rPr>
    </w:lvl>
    <w:lvl w:ilvl="6" w:tplc="04130001" w:tentative="1">
      <w:start w:val="1"/>
      <w:numFmt w:val="bullet"/>
      <w:lvlText w:val=""/>
      <w:lvlJc w:val="left"/>
      <w:pPr>
        <w:ind w:left="5360" w:hanging="360"/>
      </w:pPr>
      <w:rPr>
        <w:rFonts w:ascii="Symbol" w:hAnsi="Symbol" w:hint="default"/>
      </w:rPr>
    </w:lvl>
    <w:lvl w:ilvl="7" w:tplc="04130003" w:tentative="1">
      <w:start w:val="1"/>
      <w:numFmt w:val="bullet"/>
      <w:lvlText w:val="o"/>
      <w:lvlJc w:val="left"/>
      <w:pPr>
        <w:ind w:left="6080" w:hanging="360"/>
      </w:pPr>
      <w:rPr>
        <w:rFonts w:ascii="Courier New" w:hAnsi="Courier New" w:cs="Courier New" w:hint="default"/>
      </w:rPr>
    </w:lvl>
    <w:lvl w:ilvl="8" w:tplc="04130005" w:tentative="1">
      <w:start w:val="1"/>
      <w:numFmt w:val="bullet"/>
      <w:lvlText w:val=""/>
      <w:lvlJc w:val="left"/>
      <w:pPr>
        <w:ind w:left="6800" w:hanging="360"/>
      </w:pPr>
      <w:rPr>
        <w:rFonts w:ascii="Wingdings" w:hAnsi="Wingdings" w:hint="default"/>
      </w:rPr>
    </w:lvl>
  </w:abstractNum>
  <w:abstractNum w:abstractNumId="18" w15:restartNumberingAfterBreak="0">
    <w:nsid w:val="44D263F1"/>
    <w:multiLevelType w:val="hybridMultilevel"/>
    <w:tmpl w:val="6D20EE2E"/>
    <w:lvl w:ilvl="0" w:tplc="0413000F">
      <w:start w:val="1"/>
      <w:numFmt w:val="decimal"/>
      <w:lvlText w:val="%1."/>
      <w:lvlJc w:val="left"/>
      <w:pPr>
        <w:ind w:left="700" w:hanging="360"/>
      </w:pPr>
      <w:rPr>
        <w:rFonts w:hint="default"/>
      </w:rPr>
    </w:lvl>
    <w:lvl w:ilvl="1" w:tplc="04130003">
      <w:start w:val="1"/>
      <w:numFmt w:val="bullet"/>
      <w:lvlText w:val="o"/>
      <w:lvlJc w:val="left"/>
      <w:pPr>
        <w:ind w:left="1420" w:hanging="360"/>
      </w:pPr>
      <w:rPr>
        <w:rFonts w:ascii="Courier New" w:hAnsi="Courier New" w:cs="Courier New" w:hint="default"/>
      </w:rPr>
    </w:lvl>
    <w:lvl w:ilvl="2" w:tplc="0413001B">
      <w:start w:val="1"/>
      <w:numFmt w:val="lowerRoman"/>
      <w:lvlText w:val="%3."/>
      <w:lvlJc w:val="right"/>
      <w:pPr>
        <w:ind w:left="2140" w:hanging="180"/>
      </w:pPr>
    </w:lvl>
    <w:lvl w:ilvl="3" w:tplc="0413000F" w:tentative="1">
      <w:start w:val="1"/>
      <w:numFmt w:val="decimal"/>
      <w:lvlText w:val="%4."/>
      <w:lvlJc w:val="left"/>
      <w:pPr>
        <w:ind w:left="2860" w:hanging="360"/>
      </w:pPr>
    </w:lvl>
    <w:lvl w:ilvl="4" w:tplc="04130019" w:tentative="1">
      <w:start w:val="1"/>
      <w:numFmt w:val="lowerLetter"/>
      <w:lvlText w:val="%5."/>
      <w:lvlJc w:val="left"/>
      <w:pPr>
        <w:ind w:left="3580" w:hanging="360"/>
      </w:pPr>
    </w:lvl>
    <w:lvl w:ilvl="5" w:tplc="0413001B" w:tentative="1">
      <w:start w:val="1"/>
      <w:numFmt w:val="lowerRoman"/>
      <w:lvlText w:val="%6."/>
      <w:lvlJc w:val="right"/>
      <w:pPr>
        <w:ind w:left="4300" w:hanging="180"/>
      </w:pPr>
    </w:lvl>
    <w:lvl w:ilvl="6" w:tplc="0413000F" w:tentative="1">
      <w:start w:val="1"/>
      <w:numFmt w:val="decimal"/>
      <w:lvlText w:val="%7."/>
      <w:lvlJc w:val="left"/>
      <w:pPr>
        <w:ind w:left="5020" w:hanging="360"/>
      </w:pPr>
    </w:lvl>
    <w:lvl w:ilvl="7" w:tplc="04130019" w:tentative="1">
      <w:start w:val="1"/>
      <w:numFmt w:val="lowerLetter"/>
      <w:lvlText w:val="%8."/>
      <w:lvlJc w:val="left"/>
      <w:pPr>
        <w:ind w:left="5740" w:hanging="360"/>
      </w:pPr>
    </w:lvl>
    <w:lvl w:ilvl="8" w:tplc="0413001B" w:tentative="1">
      <w:start w:val="1"/>
      <w:numFmt w:val="lowerRoman"/>
      <w:lvlText w:val="%9."/>
      <w:lvlJc w:val="right"/>
      <w:pPr>
        <w:ind w:left="6460" w:hanging="180"/>
      </w:pPr>
    </w:lvl>
  </w:abstractNum>
  <w:abstractNum w:abstractNumId="19" w15:restartNumberingAfterBreak="0">
    <w:nsid w:val="469F775D"/>
    <w:multiLevelType w:val="hybridMultilevel"/>
    <w:tmpl w:val="124C6664"/>
    <w:lvl w:ilvl="0" w:tplc="04130005">
      <w:start w:val="1"/>
      <w:numFmt w:val="bullet"/>
      <w:lvlText w:val=""/>
      <w:lvlJc w:val="left"/>
      <w:pPr>
        <w:ind w:left="1040" w:hanging="360"/>
      </w:pPr>
      <w:rPr>
        <w:rFonts w:ascii="Wingdings" w:hAnsi="Wingdings" w:hint="default"/>
      </w:rPr>
    </w:lvl>
    <w:lvl w:ilvl="1" w:tplc="04130003" w:tentative="1">
      <w:start w:val="1"/>
      <w:numFmt w:val="bullet"/>
      <w:lvlText w:val="o"/>
      <w:lvlJc w:val="left"/>
      <w:pPr>
        <w:ind w:left="1760" w:hanging="360"/>
      </w:pPr>
      <w:rPr>
        <w:rFonts w:ascii="Courier New" w:hAnsi="Courier New" w:cs="Courier New" w:hint="default"/>
      </w:rPr>
    </w:lvl>
    <w:lvl w:ilvl="2" w:tplc="04130005" w:tentative="1">
      <w:start w:val="1"/>
      <w:numFmt w:val="bullet"/>
      <w:lvlText w:val=""/>
      <w:lvlJc w:val="left"/>
      <w:pPr>
        <w:ind w:left="2480" w:hanging="360"/>
      </w:pPr>
      <w:rPr>
        <w:rFonts w:ascii="Wingdings" w:hAnsi="Wingdings" w:hint="default"/>
      </w:rPr>
    </w:lvl>
    <w:lvl w:ilvl="3" w:tplc="04130001" w:tentative="1">
      <w:start w:val="1"/>
      <w:numFmt w:val="bullet"/>
      <w:lvlText w:val=""/>
      <w:lvlJc w:val="left"/>
      <w:pPr>
        <w:ind w:left="3200" w:hanging="360"/>
      </w:pPr>
      <w:rPr>
        <w:rFonts w:ascii="Symbol" w:hAnsi="Symbol" w:hint="default"/>
      </w:rPr>
    </w:lvl>
    <w:lvl w:ilvl="4" w:tplc="04130003" w:tentative="1">
      <w:start w:val="1"/>
      <w:numFmt w:val="bullet"/>
      <w:lvlText w:val="o"/>
      <w:lvlJc w:val="left"/>
      <w:pPr>
        <w:ind w:left="3920" w:hanging="360"/>
      </w:pPr>
      <w:rPr>
        <w:rFonts w:ascii="Courier New" w:hAnsi="Courier New" w:cs="Courier New" w:hint="default"/>
      </w:rPr>
    </w:lvl>
    <w:lvl w:ilvl="5" w:tplc="04130005" w:tentative="1">
      <w:start w:val="1"/>
      <w:numFmt w:val="bullet"/>
      <w:lvlText w:val=""/>
      <w:lvlJc w:val="left"/>
      <w:pPr>
        <w:ind w:left="4640" w:hanging="360"/>
      </w:pPr>
      <w:rPr>
        <w:rFonts w:ascii="Wingdings" w:hAnsi="Wingdings" w:hint="default"/>
      </w:rPr>
    </w:lvl>
    <w:lvl w:ilvl="6" w:tplc="04130001" w:tentative="1">
      <w:start w:val="1"/>
      <w:numFmt w:val="bullet"/>
      <w:lvlText w:val=""/>
      <w:lvlJc w:val="left"/>
      <w:pPr>
        <w:ind w:left="5360" w:hanging="360"/>
      </w:pPr>
      <w:rPr>
        <w:rFonts w:ascii="Symbol" w:hAnsi="Symbol" w:hint="default"/>
      </w:rPr>
    </w:lvl>
    <w:lvl w:ilvl="7" w:tplc="04130003" w:tentative="1">
      <w:start w:val="1"/>
      <w:numFmt w:val="bullet"/>
      <w:lvlText w:val="o"/>
      <w:lvlJc w:val="left"/>
      <w:pPr>
        <w:ind w:left="6080" w:hanging="360"/>
      </w:pPr>
      <w:rPr>
        <w:rFonts w:ascii="Courier New" w:hAnsi="Courier New" w:cs="Courier New" w:hint="default"/>
      </w:rPr>
    </w:lvl>
    <w:lvl w:ilvl="8" w:tplc="04130005" w:tentative="1">
      <w:start w:val="1"/>
      <w:numFmt w:val="bullet"/>
      <w:lvlText w:val=""/>
      <w:lvlJc w:val="left"/>
      <w:pPr>
        <w:ind w:left="6800" w:hanging="360"/>
      </w:pPr>
      <w:rPr>
        <w:rFonts w:ascii="Wingdings" w:hAnsi="Wingdings" w:hint="default"/>
      </w:rPr>
    </w:lvl>
  </w:abstractNum>
  <w:abstractNum w:abstractNumId="20" w15:restartNumberingAfterBreak="0">
    <w:nsid w:val="477E73F1"/>
    <w:multiLevelType w:val="hybridMultilevel"/>
    <w:tmpl w:val="3E0E27E4"/>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48C20319"/>
    <w:multiLevelType w:val="hybridMultilevel"/>
    <w:tmpl w:val="F77AA6AE"/>
    <w:lvl w:ilvl="0" w:tplc="06C2A888">
      <w:start w:val="1"/>
      <w:numFmt w:val="bullet"/>
      <w:lvlText w:val="•"/>
      <w:lvlJc w:val="left"/>
      <w:pPr>
        <w:tabs>
          <w:tab w:val="num" w:pos="720"/>
        </w:tabs>
        <w:ind w:left="720" w:hanging="360"/>
      </w:pPr>
      <w:rPr>
        <w:rFonts w:ascii="Arial" w:hAnsi="Arial" w:hint="default"/>
      </w:rPr>
    </w:lvl>
    <w:lvl w:ilvl="1" w:tplc="E5C43130" w:tentative="1">
      <w:start w:val="1"/>
      <w:numFmt w:val="bullet"/>
      <w:lvlText w:val="•"/>
      <w:lvlJc w:val="left"/>
      <w:pPr>
        <w:tabs>
          <w:tab w:val="num" w:pos="1440"/>
        </w:tabs>
        <w:ind w:left="1440" w:hanging="360"/>
      </w:pPr>
      <w:rPr>
        <w:rFonts w:ascii="Arial" w:hAnsi="Arial" w:hint="default"/>
      </w:rPr>
    </w:lvl>
    <w:lvl w:ilvl="2" w:tplc="74683982" w:tentative="1">
      <w:start w:val="1"/>
      <w:numFmt w:val="bullet"/>
      <w:lvlText w:val="•"/>
      <w:lvlJc w:val="left"/>
      <w:pPr>
        <w:tabs>
          <w:tab w:val="num" w:pos="2160"/>
        </w:tabs>
        <w:ind w:left="2160" w:hanging="360"/>
      </w:pPr>
      <w:rPr>
        <w:rFonts w:ascii="Arial" w:hAnsi="Arial" w:hint="default"/>
      </w:rPr>
    </w:lvl>
    <w:lvl w:ilvl="3" w:tplc="AED0D722" w:tentative="1">
      <w:start w:val="1"/>
      <w:numFmt w:val="bullet"/>
      <w:lvlText w:val="•"/>
      <w:lvlJc w:val="left"/>
      <w:pPr>
        <w:tabs>
          <w:tab w:val="num" w:pos="2880"/>
        </w:tabs>
        <w:ind w:left="2880" w:hanging="360"/>
      </w:pPr>
      <w:rPr>
        <w:rFonts w:ascii="Arial" w:hAnsi="Arial" w:hint="default"/>
      </w:rPr>
    </w:lvl>
    <w:lvl w:ilvl="4" w:tplc="C1B6E730" w:tentative="1">
      <w:start w:val="1"/>
      <w:numFmt w:val="bullet"/>
      <w:lvlText w:val="•"/>
      <w:lvlJc w:val="left"/>
      <w:pPr>
        <w:tabs>
          <w:tab w:val="num" w:pos="3600"/>
        </w:tabs>
        <w:ind w:left="3600" w:hanging="360"/>
      </w:pPr>
      <w:rPr>
        <w:rFonts w:ascii="Arial" w:hAnsi="Arial" w:hint="default"/>
      </w:rPr>
    </w:lvl>
    <w:lvl w:ilvl="5" w:tplc="DBDC10AE" w:tentative="1">
      <w:start w:val="1"/>
      <w:numFmt w:val="bullet"/>
      <w:lvlText w:val="•"/>
      <w:lvlJc w:val="left"/>
      <w:pPr>
        <w:tabs>
          <w:tab w:val="num" w:pos="4320"/>
        </w:tabs>
        <w:ind w:left="4320" w:hanging="360"/>
      </w:pPr>
      <w:rPr>
        <w:rFonts w:ascii="Arial" w:hAnsi="Arial" w:hint="default"/>
      </w:rPr>
    </w:lvl>
    <w:lvl w:ilvl="6" w:tplc="427E7026" w:tentative="1">
      <w:start w:val="1"/>
      <w:numFmt w:val="bullet"/>
      <w:lvlText w:val="•"/>
      <w:lvlJc w:val="left"/>
      <w:pPr>
        <w:tabs>
          <w:tab w:val="num" w:pos="5040"/>
        </w:tabs>
        <w:ind w:left="5040" w:hanging="360"/>
      </w:pPr>
      <w:rPr>
        <w:rFonts w:ascii="Arial" w:hAnsi="Arial" w:hint="default"/>
      </w:rPr>
    </w:lvl>
    <w:lvl w:ilvl="7" w:tplc="D3087572" w:tentative="1">
      <w:start w:val="1"/>
      <w:numFmt w:val="bullet"/>
      <w:lvlText w:val="•"/>
      <w:lvlJc w:val="left"/>
      <w:pPr>
        <w:tabs>
          <w:tab w:val="num" w:pos="5760"/>
        </w:tabs>
        <w:ind w:left="5760" w:hanging="360"/>
      </w:pPr>
      <w:rPr>
        <w:rFonts w:ascii="Arial" w:hAnsi="Arial" w:hint="default"/>
      </w:rPr>
    </w:lvl>
    <w:lvl w:ilvl="8" w:tplc="05EECE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825A74"/>
    <w:multiLevelType w:val="hybridMultilevel"/>
    <w:tmpl w:val="A6A4813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15:restartNumberingAfterBreak="0">
    <w:nsid w:val="4C8421E7"/>
    <w:multiLevelType w:val="hybridMultilevel"/>
    <w:tmpl w:val="845AD158"/>
    <w:lvl w:ilvl="0" w:tplc="0413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2C93C53"/>
    <w:multiLevelType w:val="hybridMultilevel"/>
    <w:tmpl w:val="699634C6"/>
    <w:lvl w:ilvl="0" w:tplc="04130001">
      <w:start w:val="1"/>
      <w:numFmt w:val="bullet"/>
      <w:lvlText w:val=""/>
      <w:lvlJc w:val="left"/>
      <w:pPr>
        <w:ind w:left="1040" w:hanging="360"/>
      </w:pPr>
      <w:rPr>
        <w:rFonts w:ascii="Symbol" w:hAnsi="Symbol" w:hint="default"/>
      </w:rPr>
    </w:lvl>
    <w:lvl w:ilvl="1" w:tplc="04130003">
      <w:start w:val="1"/>
      <w:numFmt w:val="bullet"/>
      <w:lvlText w:val="o"/>
      <w:lvlJc w:val="left"/>
      <w:pPr>
        <w:ind w:left="1760" w:hanging="360"/>
      </w:pPr>
      <w:rPr>
        <w:rFonts w:ascii="Courier New" w:hAnsi="Courier New" w:cs="Courier New" w:hint="default"/>
      </w:rPr>
    </w:lvl>
    <w:lvl w:ilvl="2" w:tplc="F604A20E">
      <w:numFmt w:val="bullet"/>
      <w:lvlText w:val="-"/>
      <w:lvlJc w:val="left"/>
      <w:pPr>
        <w:ind w:left="2480" w:hanging="360"/>
      </w:pPr>
      <w:rPr>
        <w:rFonts w:ascii="Verdana" w:eastAsia="DejaVu Sans" w:hAnsi="Verdana" w:cs="Lohit Hindi" w:hint="default"/>
      </w:rPr>
    </w:lvl>
    <w:lvl w:ilvl="3" w:tplc="9EB882DA">
      <w:start w:val="7"/>
      <w:numFmt w:val="bullet"/>
      <w:lvlText w:val=""/>
      <w:lvlJc w:val="left"/>
      <w:pPr>
        <w:ind w:left="3200" w:hanging="360"/>
      </w:pPr>
      <w:rPr>
        <w:rFonts w:ascii="Wingdings" w:eastAsia="DejaVu Sans" w:hAnsi="Wingdings" w:cs="Mangal" w:hint="default"/>
      </w:rPr>
    </w:lvl>
    <w:lvl w:ilvl="4" w:tplc="04130003" w:tentative="1">
      <w:start w:val="1"/>
      <w:numFmt w:val="bullet"/>
      <w:lvlText w:val="o"/>
      <w:lvlJc w:val="left"/>
      <w:pPr>
        <w:ind w:left="3920" w:hanging="360"/>
      </w:pPr>
      <w:rPr>
        <w:rFonts w:ascii="Courier New" w:hAnsi="Courier New" w:cs="Courier New" w:hint="default"/>
      </w:rPr>
    </w:lvl>
    <w:lvl w:ilvl="5" w:tplc="04130005" w:tentative="1">
      <w:start w:val="1"/>
      <w:numFmt w:val="bullet"/>
      <w:lvlText w:val=""/>
      <w:lvlJc w:val="left"/>
      <w:pPr>
        <w:ind w:left="4640" w:hanging="360"/>
      </w:pPr>
      <w:rPr>
        <w:rFonts w:ascii="Wingdings" w:hAnsi="Wingdings" w:hint="default"/>
      </w:rPr>
    </w:lvl>
    <w:lvl w:ilvl="6" w:tplc="04130001" w:tentative="1">
      <w:start w:val="1"/>
      <w:numFmt w:val="bullet"/>
      <w:lvlText w:val=""/>
      <w:lvlJc w:val="left"/>
      <w:pPr>
        <w:ind w:left="5360" w:hanging="360"/>
      </w:pPr>
      <w:rPr>
        <w:rFonts w:ascii="Symbol" w:hAnsi="Symbol" w:hint="default"/>
      </w:rPr>
    </w:lvl>
    <w:lvl w:ilvl="7" w:tplc="04130003" w:tentative="1">
      <w:start w:val="1"/>
      <w:numFmt w:val="bullet"/>
      <w:lvlText w:val="o"/>
      <w:lvlJc w:val="left"/>
      <w:pPr>
        <w:ind w:left="6080" w:hanging="360"/>
      </w:pPr>
      <w:rPr>
        <w:rFonts w:ascii="Courier New" w:hAnsi="Courier New" w:cs="Courier New" w:hint="default"/>
      </w:rPr>
    </w:lvl>
    <w:lvl w:ilvl="8" w:tplc="04130005" w:tentative="1">
      <w:start w:val="1"/>
      <w:numFmt w:val="bullet"/>
      <w:lvlText w:val=""/>
      <w:lvlJc w:val="left"/>
      <w:pPr>
        <w:ind w:left="6800" w:hanging="360"/>
      </w:pPr>
      <w:rPr>
        <w:rFonts w:ascii="Wingdings" w:hAnsi="Wingdings" w:hint="default"/>
      </w:rPr>
    </w:lvl>
  </w:abstractNum>
  <w:abstractNum w:abstractNumId="25" w15:restartNumberingAfterBreak="0">
    <w:nsid w:val="543E25C6"/>
    <w:multiLevelType w:val="hybridMultilevel"/>
    <w:tmpl w:val="76503A02"/>
    <w:lvl w:ilvl="0" w:tplc="FFFFFFFF">
      <w:start w:val="1"/>
      <w:numFmt w:val="bullet"/>
      <w:lvlText w:val=""/>
      <w:lvlJc w:val="left"/>
      <w:pPr>
        <w:ind w:left="1040" w:hanging="360"/>
      </w:pPr>
      <w:rPr>
        <w:rFonts w:ascii="Symbol" w:hAnsi="Symbol" w:hint="default"/>
      </w:rPr>
    </w:lvl>
    <w:lvl w:ilvl="1" w:tplc="F604A20E">
      <w:numFmt w:val="bullet"/>
      <w:lvlText w:val="-"/>
      <w:lvlJc w:val="left"/>
      <w:pPr>
        <w:ind w:left="1760" w:hanging="360"/>
      </w:pPr>
      <w:rPr>
        <w:rFonts w:ascii="Verdana" w:eastAsia="DejaVu Sans" w:hAnsi="Verdana" w:cs="Lohit Hindi" w:hint="default"/>
      </w:rPr>
    </w:lvl>
    <w:lvl w:ilvl="2" w:tplc="FFFFFFFF">
      <w:numFmt w:val="bullet"/>
      <w:lvlText w:val="-"/>
      <w:lvlJc w:val="left"/>
      <w:pPr>
        <w:ind w:left="2480" w:hanging="360"/>
      </w:pPr>
      <w:rPr>
        <w:rFonts w:ascii="Verdana" w:eastAsia="DejaVu Sans" w:hAnsi="Verdana" w:cs="Lohit Hindi" w:hint="default"/>
      </w:rPr>
    </w:lvl>
    <w:lvl w:ilvl="3" w:tplc="FFFFFFFF">
      <w:start w:val="7"/>
      <w:numFmt w:val="bullet"/>
      <w:lvlText w:val=""/>
      <w:lvlJc w:val="left"/>
      <w:pPr>
        <w:ind w:left="3200" w:hanging="360"/>
      </w:pPr>
      <w:rPr>
        <w:rFonts w:ascii="Wingdings" w:eastAsia="DejaVu Sans" w:hAnsi="Wingdings" w:cs="Manga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26" w15:restartNumberingAfterBreak="0">
    <w:nsid w:val="58661A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701A1"/>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A610F5D"/>
    <w:multiLevelType w:val="hybridMultilevel"/>
    <w:tmpl w:val="3242869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9" w15:restartNumberingAfterBreak="0">
    <w:nsid w:val="60D10D7E"/>
    <w:multiLevelType w:val="hybridMultilevel"/>
    <w:tmpl w:val="C22C9E4C"/>
    <w:lvl w:ilvl="0" w:tplc="0413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61373F24"/>
    <w:multiLevelType w:val="hybridMultilevel"/>
    <w:tmpl w:val="282212C8"/>
    <w:lvl w:ilvl="0" w:tplc="D47AEA3E">
      <w:start w:val="1"/>
      <w:numFmt w:val="bullet"/>
      <w:lvlText w:val="•"/>
      <w:lvlJc w:val="left"/>
      <w:pPr>
        <w:tabs>
          <w:tab w:val="num" w:pos="720"/>
        </w:tabs>
        <w:ind w:left="720" w:hanging="360"/>
      </w:pPr>
      <w:rPr>
        <w:rFonts w:ascii="Arial" w:hAnsi="Arial" w:hint="default"/>
      </w:rPr>
    </w:lvl>
    <w:lvl w:ilvl="1" w:tplc="FB22E8DC" w:tentative="1">
      <w:start w:val="1"/>
      <w:numFmt w:val="bullet"/>
      <w:lvlText w:val="•"/>
      <w:lvlJc w:val="left"/>
      <w:pPr>
        <w:tabs>
          <w:tab w:val="num" w:pos="1440"/>
        </w:tabs>
        <w:ind w:left="1440" w:hanging="360"/>
      </w:pPr>
      <w:rPr>
        <w:rFonts w:ascii="Arial" w:hAnsi="Arial" w:hint="default"/>
      </w:rPr>
    </w:lvl>
    <w:lvl w:ilvl="2" w:tplc="F04A0D22" w:tentative="1">
      <w:start w:val="1"/>
      <w:numFmt w:val="bullet"/>
      <w:lvlText w:val="•"/>
      <w:lvlJc w:val="left"/>
      <w:pPr>
        <w:tabs>
          <w:tab w:val="num" w:pos="2160"/>
        </w:tabs>
        <w:ind w:left="2160" w:hanging="360"/>
      </w:pPr>
      <w:rPr>
        <w:rFonts w:ascii="Arial" w:hAnsi="Arial" w:hint="default"/>
      </w:rPr>
    </w:lvl>
    <w:lvl w:ilvl="3" w:tplc="57860A04" w:tentative="1">
      <w:start w:val="1"/>
      <w:numFmt w:val="bullet"/>
      <w:lvlText w:val="•"/>
      <w:lvlJc w:val="left"/>
      <w:pPr>
        <w:tabs>
          <w:tab w:val="num" w:pos="2880"/>
        </w:tabs>
        <w:ind w:left="2880" w:hanging="360"/>
      </w:pPr>
      <w:rPr>
        <w:rFonts w:ascii="Arial" w:hAnsi="Arial" w:hint="default"/>
      </w:rPr>
    </w:lvl>
    <w:lvl w:ilvl="4" w:tplc="9D684E7A" w:tentative="1">
      <w:start w:val="1"/>
      <w:numFmt w:val="bullet"/>
      <w:lvlText w:val="•"/>
      <w:lvlJc w:val="left"/>
      <w:pPr>
        <w:tabs>
          <w:tab w:val="num" w:pos="3600"/>
        </w:tabs>
        <w:ind w:left="3600" w:hanging="360"/>
      </w:pPr>
      <w:rPr>
        <w:rFonts w:ascii="Arial" w:hAnsi="Arial" w:hint="default"/>
      </w:rPr>
    </w:lvl>
    <w:lvl w:ilvl="5" w:tplc="2A066B68" w:tentative="1">
      <w:start w:val="1"/>
      <w:numFmt w:val="bullet"/>
      <w:lvlText w:val="•"/>
      <w:lvlJc w:val="left"/>
      <w:pPr>
        <w:tabs>
          <w:tab w:val="num" w:pos="4320"/>
        </w:tabs>
        <w:ind w:left="4320" w:hanging="360"/>
      </w:pPr>
      <w:rPr>
        <w:rFonts w:ascii="Arial" w:hAnsi="Arial" w:hint="default"/>
      </w:rPr>
    </w:lvl>
    <w:lvl w:ilvl="6" w:tplc="D7E63FCC" w:tentative="1">
      <w:start w:val="1"/>
      <w:numFmt w:val="bullet"/>
      <w:lvlText w:val="•"/>
      <w:lvlJc w:val="left"/>
      <w:pPr>
        <w:tabs>
          <w:tab w:val="num" w:pos="5040"/>
        </w:tabs>
        <w:ind w:left="5040" w:hanging="360"/>
      </w:pPr>
      <w:rPr>
        <w:rFonts w:ascii="Arial" w:hAnsi="Arial" w:hint="default"/>
      </w:rPr>
    </w:lvl>
    <w:lvl w:ilvl="7" w:tplc="D1625528" w:tentative="1">
      <w:start w:val="1"/>
      <w:numFmt w:val="bullet"/>
      <w:lvlText w:val="•"/>
      <w:lvlJc w:val="left"/>
      <w:pPr>
        <w:tabs>
          <w:tab w:val="num" w:pos="5760"/>
        </w:tabs>
        <w:ind w:left="5760" w:hanging="360"/>
      </w:pPr>
      <w:rPr>
        <w:rFonts w:ascii="Arial" w:hAnsi="Arial" w:hint="default"/>
      </w:rPr>
    </w:lvl>
    <w:lvl w:ilvl="8" w:tplc="5FAC9E7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F756FA"/>
    <w:multiLevelType w:val="hybridMultilevel"/>
    <w:tmpl w:val="435EDAE4"/>
    <w:lvl w:ilvl="0" w:tplc="04130005">
      <w:start w:val="1"/>
      <w:numFmt w:val="bullet"/>
      <w:lvlText w:val=""/>
      <w:lvlJc w:val="left"/>
      <w:pPr>
        <w:ind w:left="1040" w:hanging="360"/>
      </w:pPr>
      <w:rPr>
        <w:rFonts w:ascii="Wingdings" w:hAnsi="Wingdings"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32" w15:restartNumberingAfterBreak="0">
    <w:nsid w:val="66C55632"/>
    <w:multiLevelType w:val="hybridMultilevel"/>
    <w:tmpl w:val="7026DE48"/>
    <w:lvl w:ilvl="0" w:tplc="FFFFFFFF">
      <w:start w:val="1"/>
      <w:numFmt w:val="bullet"/>
      <w:lvlText w:val=""/>
      <w:lvlJc w:val="left"/>
      <w:pPr>
        <w:ind w:left="1380" w:hanging="360"/>
      </w:pPr>
      <w:rPr>
        <w:rFonts w:ascii="Symbol" w:hAnsi="Symbol" w:hint="default"/>
      </w:rPr>
    </w:lvl>
    <w:lvl w:ilvl="1" w:tplc="04130001">
      <w:start w:val="1"/>
      <w:numFmt w:val="bullet"/>
      <w:lvlText w:val=""/>
      <w:lvlJc w:val="left"/>
      <w:pPr>
        <w:ind w:left="2100" w:hanging="360"/>
      </w:pPr>
      <w:rPr>
        <w:rFonts w:ascii="Symbol" w:hAnsi="Symbol"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33" w15:restartNumberingAfterBreak="0">
    <w:nsid w:val="68AA01D9"/>
    <w:multiLevelType w:val="hybridMultilevel"/>
    <w:tmpl w:val="C6A65B52"/>
    <w:lvl w:ilvl="0" w:tplc="F604A20E">
      <w:numFmt w:val="bullet"/>
      <w:lvlText w:val="-"/>
      <w:lvlJc w:val="left"/>
      <w:pPr>
        <w:ind w:left="1040" w:hanging="360"/>
      </w:pPr>
      <w:rPr>
        <w:rFonts w:ascii="Verdana" w:eastAsia="DejaVu Sans" w:hAnsi="Verdana" w:cs="Lohit Hindi" w:hint="default"/>
      </w:rPr>
    </w:lvl>
    <w:lvl w:ilvl="1" w:tplc="FFFFFFFF">
      <w:start w:val="1"/>
      <w:numFmt w:val="bullet"/>
      <w:lvlText w:val="o"/>
      <w:lvlJc w:val="left"/>
      <w:pPr>
        <w:ind w:left="1760" w:hanging="360"/>
      </w:pPr>
      <w:rPr>
        <w:rFonts w:ascii="Courier New" w:hAnsi="Courier New" w:cs="Courier New" w:hint="default"/>
      </w:rPr>
    </w:lvl>
    <w:lvl w:ilvl="2" w:tplc="FFFFFFFF">
      <w:numFmt w:val="bullet"/>
      <w:lvlText w:val="-"/>
      <w:lvlJc w:val="left"/>
      <w:pPr>
        <w:ind w:left="2480" w:hanging="360"/>
      </w:pPr>
      <w:rPr>
        <w:rFonts w:ascii="Verdana" w:eastAsia="DejaVu Sans" w:hAnsi="Verdana" w:cs="Lohit Hindi" w:hint="default"/>
      </w:rPr>
    </w:lvl>
    <w:lvl w:ilvl="3" w:tplc="FFFFFFFF">
      <w:start w:val="7"/>
      <w:numFmt w:val="bullet"/>
      <w:lvlText w:val=""/>
      <w:lvlJc w:val="left"/>
      <w:pPr>
        <w:ind w:left="3200" w:hanging="360"/>
      </w:pPr>
      <w:rPr>
        <w:rFonts w:ascii="Wingdings" w:eastAsia="DejaVu Sans" w:hAnsi="Wingdings" w:cs="Manga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34" w15:restartNumberingAfterBreak="0">
    <w:nsid w:val="6B334F30"/>
    <w:multiLevelType w:val="hybridMultilevel"/>
    <w:tmpl w:val="4D52C0FA"/>
    <w:lvl w:ilvl="0" w:tplc="04130005">
      <w:start w:val="1"/>
      <w:numFmt w:val="bullet"/>
      <w:lvlText w:val=""/>
      <w:lvlJc w:val="left"/>
      <w:pPr>
        <w:ind w:left="1040" w:hanging="360"/>
      </w:pPr>
      <w:rPr>
        <w:rFonts w:ascii="Wingdings" w:hAnsi="Wingdings" w:hint="default"/>
      </w:rPr>
    </w:lvl>
    <w:lvl w:ilvl="1" w:tplc="04130003" w:tentative="1">
      <w:start w:val="1"/>
      <w:numFmt w:val="bullet"/>
      <w:lvlText w:val="o"/>
      <w:lvlJc w:val="left"/>
      <w:pPr>
        <w:ind w:left="1760" w:hanging="360"/>
      </w:pPr>
      <w:rPr>
        <w:rFonts w:ascii="Courier New" w:hAnsi="Courier New" w:cs="Courier New" w:hint="default"/>
      </w:rPr>
    </w:lvl>
    <w:lvl w:ilvl="2" w:tplc="04130005" w:tentative="1">
      <w:start w:val="1"/>
      <w:numFmt w:val="bullet"/>
      <w:lvlText w:val=""/>
      <w:lvlJc w:val="left"/>
      <w:pPr>
        <w:ind w:left="2480" w:hanging="360"/>
      </w:pPr>
      <w:rPr>
        <w:rFonts w:ascii="Wingdings" w:hAnsi="Wingdings" w:hint="default"/>
      </w:rPr>
    </w:lvl>
    <w:lvl w:ilvl="3" w:tplc="04130001" w:tentative="1">
      <w:start w:val="1"/>
      <w:numFmt w:val="bullet"/>
      <w:lvlText w:val=""/>
      <w:lvlJc w:val="left"/>
      <w:pPr>
        <w:ind w:left="3200" w:hanging="360"/>
      </w:pPr>
      <w:rPr>
        <w:rFonts w:ascii="Symbol" w:hAnsi="Symbol" w:hint="default"/>
      </w:rPr>
    </w:lvl>
    <w:lvl w:ilvl="4" w:tplc="04130003" w:tentative="1">
      <w:start w:val="1"/>
      <w:numFmt w:val="bullet"/>
      <w:lvlText w:val="o"/>
      <w:lvlJc w:val="left"/>
      <w:pPr>
        <w:ind w:left="3920" w:hanging="360"/>
      </w:pPr>
      <w:rPr>
        <w:rFonts w:ascii="Courier New" w:hAnsi="Courier New" w:cs="Courier New" w:hint="default"/>
      </w:rPr>
    </w:lvl>
    <w:lvl w:ilvl="5" w:tplc="04130005" w:tentative="1">
      <w:start w:val="1"/>
      <w:numFmt w:val="bullet"/>
      <w:lvlText w:val=""/>
      <w:lvlJc w:val="left"/>
      <w:pPr>
        <w:ind w:left="4640" w:hanging="360"/>
      </w:pPr>
      <w:rPr>
        <w:rFonts w:ascii="Wingdings" w:hAnsi="Wingdings" w:hint="default"/>
      </w:rPr>
    </w:lvl>
    <w:lvl w:ilvl="6" w:tplc="04130001" w:tentative="1">
      <w:start w:val="1"/>
      <w:numFmt w:val="bullet"/>
      <w:lvlText w:val=""/>
      <w:lvlJc w:val="left"/>
      <w:pPr>
        <w:ind w:left="5360" w:hanging="360"/>
      </w:pPr>
      <w:rPr>
        <w:rFonts w:ascii="Symbol" w:hAnsi="Symbol" w:hint="default"/>
      </w:rPr>
    </w:lvl>
    <w:lvl w:ilvl="7" w:tplc="04130003" w:tentative="1">
      <w:start w:val="1"/>
      <w:numFmt w:val="bullet"/>
      <w:lvlText w:val="o"/>
      <w:lvlJc w:val="left"/>
      <w:pPr>
        <w:ind w:left="6080" w:hanging="360"/>
      </w:pPr>
      <w:rPr>
        <w:rFonts w:ascii="Courier New" w:hAnsi="Courier New" w:cs="Courier New" w:hint="default"/>
      </w:rPr>
    </w:lvl>
    <w:lvl w:ilvl="8" w:tplc="04130005" w:tentative="1">
      <w:start w:val="1"/>
      <w:numFmt w:val="bullet"/>
      <w:lvlText w:val=""/>
      <w:lvlJc w:val="left"/>
      <w:pPr>
        <w:ind w:left="6800" w:hanging="360"/>
      </w:pPr>
      <w:rPr>
        <w:rFonts w:ascii="Wingdings" w:hAnsi="Wingdings" w:hint="default"/>
      </w:rPr>
    </w:lvl>
  </w:abstractNum>
  <w:abstractNum w:abstractNumId="35" w15:restartNumberingAfterBreak="0">
    <w:nsid w:val="6D686AA1"/>
    <w:multiLevelType w:val="hybridMultilevel"/>
    <w:tmpl w:val="E6307B8E"/>
    <w:lvl w:ilvl="0" w:tplc="04130001">
      <w:start w:val="1"/>
      <w:numFmt w:val="bullet"/>
      <w:lvlText w:val=""/>
      <w:lvlJc w:val="left"/>
      <w:pPr>
        <w:ind w:left="1420" w:hanging="360"/>
      </w:pPr>
      <w:rPr>
        <w:rFonts w:ascii="Symbol" w:hAnsi="Symbol" w:hint="default"/>
      </w:rPr>
    </w:lvl>
    <w:lvl w:ilvl="1" w:tplc="04130003" w:tentative="1">
      <w:start w:val="1"/>
      <w:numFmt w:val="bullet"/>
      <w:lvlText w:val="o"/>
      <w:lvlJc w:val="left"/>
      <w:pPr>
        <w:ind w:left="2140" w:hanging="360"/>
      </w:pPr>
      <w:rPr>
        <w:rFonts w:ascii="Courier New" w:hAnsi="Courier New" w:cs="Courier New" w:hint="default"/>
      </w:rPr>
    </w:lvl>
    <w:lvl w:ilvl="2" w:tplc="04130005" w:tentative="1">
      <w:start w:val="1"/>
      <w:numFmt w:val="bullet"/>
      <w:lvlText w:val=""/>
      <w:lvlJc w:val="left"/>
      <w:pPr>
        <w:ind w:left="2860" w:hanging="360"/>
      </w:pPr>
      <w:rPr>
        <w:rFonts w:ascii="Wingdings" w:hAnsi="Wingdings" w:hint="default"/>
      </w:rPr>
    </w:lvl>
    <w:lvl w:ilvl="3" w:tplc="04130001" w:tentative="1">
      <w:start w:val="1"/>
      <w:numFmt w:val="bullet"/>
      <w:lvlText w:val=""/>
      <w:lvlJc w:val="left"/>
      <w:pPr>
        <w:ind w:left="3580" w:hanging="360"/>
      </w:pPr>
      <w:rPr>
        <w:rFonts w:ascii="Symbol" w:hAnsi="Symbol" w:hint="default"/>
      </w:rPr>
    </w:lvl>
    <w:lvl w:ilvl="4" w:tplc="04130003" w:tentative="1">
      <w:start w:val="1"/>
      <w:numFmt w:val="bullet"/>
      <w:lvlText w:val="o"/>
      <w:lvlJc w:val="left"/>
      <w:pPr>
        <w:ind w:left="4300" w:hanging="360"/>
      </w:pPr>
      <w:rPr>
        <w:rFonts w:ascii="Courier New" w:hAnsi="Courier New" w:cs="Courier New" w:hint="default"/>
      </w:rPr>
    </w:lvl>
    <w:lvl w:ilvl="5" w:tplc="04130005" w:tentative="1">
      <w:start w:val="1"/>
      <w:numFmt w:val="bullet"/>
      <w:lvlText w:val=""/>
      <w:lvlJc w:val="left"/>
      <w:pPr>
        <w:ind w:left="5020" w:hanging="360"/>
      </w:pPr>
      <w:rPr>
        <w:rFonts w:ascii="Wingdings" w:hAnsi="Wingdings" w:hint="default"/>
      </w:rPr>
    </w:lvl>
    <w:lvl w:ilvl="6" w:tplc="04130001" w:tentative="1">
      <w:start w:val="1"/>
      <w:numFmt w:val="bullet"/>
      <w:lvlText w:val=""/>
      <w:lvlJc w:val="left"/>
      <w:pPr>
        <w:ind w:left="5740" w:hanging="360"/>
      </w:pPr>
      <w:rPr>
        <w:rFonts w:ascii="Symbol" w:hAnsi="Symbol" w:hint="default"/>
      </w:rPr>
    </w:lvl>
    <w:lvl w:ilvl="7" w:tplc="04130003" w:tentative="1">
      <w:start w:val="1"/>
      <w:numFmt w:val="bullet"/>
      <w:lvlText w:val="o"/>
      <w:lvlJc w:val="left"/>
      <w:pPr>
        <w:ind w:left="6460" w:hanging="360"/>
      </w:pPr>
      <w:rPr>
        <w:rFonts w:ascii="Courier New" w:hAnsi="Courier New" w:cs="Courier New" w:hint="default"/>
      </w:rPr>
    </w:lvl>
    <w:lvl w:ilvl="8" w:tplc="04130005" w:tentative="1">
      <w:start w:val="1"/>
      <w:numFmt w:val="bullet"/>
      <w:lvlText w:val=""/>
      <w:lvlJc w:val="left"/>
      <w:pPr>
        <w:ind w:left="7180" w:hanging="360"/>
      </w:pPr>
      <w:rPr>
        <w:rFonts w:ascii="Wingdings" w:hAnsi="Wingdings" w:hint="default"/>
      </w:rPr>
    </w:lvl>
  </w:abstractNum>
  <w:abstractNum w:abstractNumId="36" w15:restartNumberingAfterBreak="0">
    <w:nsid w:val="723660AB"/>
    <w:multiLevelType w:val="hybridMultilevel"/>
    <w:tmpl w:val="73B08B94"/>
    <w:lvl w:ilvl="0" w:tplc="F604A20E">
      <w:numFmt w:val="bullet"/>
      <w:lvlText w:val="-"/>
      <w:lvlJc w:val="left"/>
      <w:pPr>
        <w:ind w:left="1060" w:hanging="360"/>
      </w:pPr>
      <w:rPr>
        <w:rFonts w:ascii="Verdana" w:eastAsia="DejaVu Sans" w:hAnsi="Verdana" w:cs="Lohit Hind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37" w15:restartNumberingAfterBreak="0">
    <w:nsid w:val="769740D2"/>
    <w:multiLevelType w:val="hybridMultilevel"/>
    <w:tmpl w:val="8DACA522"/>
    <w:lvl w:ilvl="0" w:tplc="0413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num w:numId="1" w16cid:durableId="881283418">
    <w:abstractNumId w:val="18"/>
  </w:num>
  <w:num w:numId="2" w16cid:durableId="825047333">
    <w:abstractNumId w:val="24"/>
  </w:num>
  <w:num w:numId="3" w16cid:durableId="529027078">
    <w:abstractNumId w:val="20"/>
  </w:num>
  <w:num w:numId="4" w16cid:durableId="231696985">
    <w:abstractNumId w:val="9"/>
  </w:num>
  <w:num w:numId="5" w16cid:durableId="483819074">
    <w:abstractNumId w:val="0"/>
  </w:num>
  <w:num w:numId="6" w16cid:durableId="725883670">
    <w:abstractNumId w:val="28"/>
  </w:num>
  <w:num w:numId="7" w16cid:durableId="1513959761">
    <w:abstractNumId w:val="10"/>
  </w:num>
  <w:num w:numId="8" w16cid:durableId="66612814">
    <w:abstractNumId w:val="35"/>
  </w:num>
  <w:num w:numId="9" w16cid:durableId="1811096415">
    <w:abstractNumId w:val="30"/>
  </w:num>
  <w:num w:numId="10" w16cid:durableId="1791513326">
    <w:abstractNumId w:val="16"/>
  </w:num>
  <w:num w:numId="11" w16cid:durableId="437260617">
    <w:abstractNumId w:val="26"/>
  </w:num>
  <w:num w:numId="12" w16cid:durableId="84301513">
    <w:abstractNumId w:val="8"/>
  </w:num>
  <w:num w:numId="13" w16cid:durableId="1141078706">
    <w:abstractNumId w:val="21"/>
  </w:num>
  <w:num w:numId="14" w16cid:durableId="391075500">
    <w:abstractNumId w:val="27"/>
  </w:num>
  <w:num w:numId="15" w16cid:durableId="1250774281">
    <w:abstractNumId w:val="2"/>
  </w:num>
  <w:num w:numId="16" w16cid:durableId="566838228">
    <w:abstractNumId w:val="22"/>
  </w:num>
  <w:num w:numId="17" w16cid:durableId="1515654607">
    <w:abstractNumId w:val="1"/>
  </w:num>
  <w:num w:numId="18" w16cid:durableId="1688168469">
    <w:abstractNumId w:val="23"/>
  </w:num>
  <w:num w:numId="19" w16cid:durableId="1490369722">
    <w:abstractNumId w:val="29"/>
  </w:num>
  <w:num w:numId="20" w16cid:durableId="1535340147">
    <w:abstractNumId w:val="3"/>
  </w:num>
  <w:num w:numId="21" w16cid:durableId="643970959">
    <w:abstractNumId w:val="11"/>
  </w:num>
  <w:num w:numId="22" w16cid:durableId="373626405">
    <w:abstractNumId w:val="32"/>
  </w:num>
  <w:num w:numId="23" w16cid:durableId="1933858988">
    <w:abstractNumId w:val="6"/>
  </w:num>
  <w:num w:numId="24" w16cid:durableId="34740859">
    <w:abstractNumId w:val="31"/>
  </w:num>
  <w:num w:numId="25" w16cid:durableId="315426558">
    <w:abstractNumId w:val="34"/>
  </w:num>
  <w:num w:numId="26" w16cid:durableId="2146580658">
    <w:abstractNumId w:val="19"/>
  </w:num>
  <w:num w:numId="27" w16cid:durableId="557671936">
    <w:abstractNumId w:val="33"/>
  </w:num>
  <w:num w:numId="28" w16cid:durableId="1676608099">
    <w:abstractNumId w:val="25"/>
  </w:num>
  <w:num w:numId="29" w16cid:durableId="1025638774">
    <w:abstractNumId w:val="12"/>
  </w:num>
  <w:num w:numId="30" w16cid:durableId="824512106">
    <w:abstractNumId w:val="14"/>
  </w:num>
  <w:num w:numId="31" w16cid:durableId="1143697656">
    <w:abstractNumId w:val="13"/>
  </w:num>
  <w:num w:numId="32" w16cid:durableId="1935744893">
    <w:abstractNumId w:val="15"/>
  </w:num>
  <w:num w:numId="33" w16cid:durableId="154029684">
    <w:abstractNumId w:val="36"/>
  </w:num>
  <w:num w:numId="34" w16cid:durableId="158549240">
    <w:abstractNumId w:val="7"/>
  </w:num>
  <w:num w:numId="35" w16cid:durableId="397022584">
    <w:abstractNumId w:val="17"/>
  </w:num>
  <w:num w:numId="36" w16cid:durableId="9332761">
    <w:abstractNumId w:val="5"/>
  </w:num>
  <w:num w:numId="37" w16cid:durableId="871302159">
    <w:abstractNumId w:val="4"/>
  </w:num>
  <w:num w:numId="38" w16cid:durableId="1746805423">
    <w:abstractNumId w:val="3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ink, Lizzy">
    <w15:presenceInfo w15:providerId="AD" w15:userId="S::lizzy.wellink@minbzk.nl::6c340f8e-137f-4cd1-8e66-adba9a1be1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nl-NL" w:vendorID="64" w:dllVersion="0" w:nlCheck="1" w:checkStyle="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trackRevisions/>
  <w:defaultTabStop w:val="17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4"/>
    <w:rsid w:val="00001001"/>
    <w:rsid w:val="00003C3E"/>
    <w:rsid w:val="00003DD9"/>
    <w:rsid w:val="0000443E"/>
    <w:rsid w:val="00004B58"/>
    <w:rsid w:val="00010528"/>
    <w:rsid w:val="00010AAF"/>
    <w:rsid w:val="00012686"/>
    <w:rsid w:val="0001495D"/>
    <w:rsid w:val="00021F0A"/>
    <w:rsid w:val="00022293"/>
    <w:rsid w:val="000238AA"/>
    <w:rsid w:val="00024E22"/>
    <w:rsid w:val="00025A57"/>
    <w:rsid w:val="00025BDF"/>
    <w:rsid w:val="00027473"/>
    <w:rsid w:val="00027523"/>
    <w:rsid w:val="00027C68"/>
    <w:rsid w:val="00034D80"/>
    <w:rsid w:val="00042B0D"/>
    <w:rsid w:val="00042E98"/>
    <w:rsid w:val="000435D1"/>
    <w:rsid w:val="000441BD"/>
    <w:rsid w:val="00044704"/>
    <w:rsid w:val="0005072B"/>
    <w:rsid w:val="00053518"/>
    <w:rsid w:val="000538BF"/>
    <w:rsid w:val="000568F5"/>
    <w:rsid w:val="000622B6"/>
    <w:rsid w:val="00062401"/>
    <w:rsid w:val="00067354"/>
    <w:rsid w:val="00071719"/>
    <w:rsid w:val="0007184A"/>
    <w:rsid w:val="000722AA"/>
    <w:rsid w:val="000724A9"/>
    <w:rsid w:val="00075BDF"/>
    <w:rsid w:val="00076FC1"/>
    <w:rsid w:val="00077775"/>
    <w:rsid w:val="00080A12"/>
    <w:rsid w:val="00082A55"/>
    <w:rsid w:val="00082AEB"/>
    <w:rsid w:val="00086BCF"/>
    <w:rsid w:val="00091975"/>
    <w:rsid w:val="00095450"/>
    <w:rsid w:val="00096FF9"/>
    <w:rsid w:val="00097DAA"/>
    <w:rsid w:val="000A0265"/>
    <w:rsid w:val="000A18B4"/>
    <w:rsid w:val="000A20F5"/>
    <w:rsid w:val="000B007A"/>
    <w:rsid w:val="000B0611"/>
    <w:rsid w:val="000B4D63"/>
    <w:rsid w:val="000B52E5"/>
    <w:rsid w:val="000B6067"/>
    <w:rsid w:val="000B6C93"/>
    <w:rsid w:val="000B76D1"/>
    <w:rsid w:val="000B7AA1"/>
    <w:rsid w:val="000C23B0"/>
    <w:rsid w:val="000C68B8"/>
    <w:rsid w:val="000C6A17"/>
    <w:rsid w:val="000D30BA"/>
    <w:rsid w:val="000D64AD"/>
    <w:rsid w:val="000D696F"/>
    <w:rsid w:val="000E0074"/>
    <w:rsid w:val="000E2863"/>
    <w:rsid w:val="000E4D71"/>
    <w:rsid w:val="000E782B"/>
    <w:rsid w:val="000F4211"/>
    <w:rsid w:val="000F6AE3"/>
    <w:rsid w:val="000F78DE"/>
    <w:rsid w:val="000F7CEA"/>
    <w:rsid w:val="001014D2"/>
    <w:rsid w:val="00101A7F"/>
    <w:rsid w:val="00101F33"/>
    <w:rsid w:val="0011433D"/>
    <w:rsid w:val="0011657E"/>
    <w:rsid w:val="00116B18"/>
    <w:rsid w:val="00117CD5"/>
    <w:rsid w:val="00121690"/>
    <w:rsid w:val="00121C80"/>
    <w:rsid w:val="00123107"/>
    <w:rsid w:val="00123540"/>
    <w:rsid w:val="001258C4"/>
    <w:rsid w:val="001273C2"/>
    <w:rsid w:val="00131B25"/>
    <w:rsid w:val="00131ED2"/>
    <w:rsid w:val="001351C7"/>
    <w:rsid w:val="00135C01"/>
    <w:rsid w:val="00137CC0"/>
    <w:rsid w:val="001403DD"/>
    <w:rsid w:val="001417AF"/>
    <w:rsid w:val="00142A67"/>
    <w:rsid w:val="00144EE6"/>
    <w:rsid w:val="0014724D"/>
    <w:rsid w:val="00150FEC"/>
    <w:rsid w:val="001521CD"/>
    <w:rsid w:val="00157D62"/>
    <w:rsid w:val="00161700"/>
    <w:rsid w:val="00161F07"/>
    <w:rsid w:val="00162DB6"/>
    <w:rsid w:val="00164356"/>
    <w:rsid w:val="0017205E"/>
    <w:rsid w:val="0017443E"/>
    <w:rsid w:val="001810A4"/>
    <w:rsid w:val="00181CDD"/>
    <w:rsid w:val="00185808"/>
    <w:rsid w:val="00186C2A"/>
    <w:rsid w:val="001928DC"/>
    <w:rsid w:val="00195AA7"/>
    <w:rsid w:val="001977B4"/>
    <w:rsid w:val="001A1848"/>
    <w:rsid w:val="001A56EC"/>
    <w:rsid w:val="001B1226"/>
    <w:rsid w:val="001B2C23"/>
    <w:rsid w:val="001B2E73"/>
    <w:rsid w:val="001B2FE7"/>
    <w:rsid w:val="001B49CD"/>
    <w:rsid w:val="001B76AF"/>
    <w:rsid w:val="001C2FF4"/>
    <w:rsid w:val="001C4308"/>
    <w:rsid w:val="001C5CA3"/>
    <w:rsid w:val="001C7E2F"/>
    <w:rsid w:val="001D0FF2"/>
    <w:rsid w:val="001D185A"/>
    <w:rsid w:val="001D3EF1"/>
    <w:rsid w:val="001E001B"/>
    <w:rsid w:val="001E1415"/>
    <w:rsid w:val="001E2E54"/>
    <w:rsid w:val="001E5EC7"/>
    <w:rsid w:val="001E7A40"/>
    <w:rsid w:val="001F0F23"/>
    <w:rsid w:val="001F19A6"/>
    <w:rsid w:val="001F64A0"/>
    <w:rsid w:val="0020450E"/>
    <w:rsid w:val="00205170"/>
    <w:rsid w:val="0021151B"/>
    <w:rsid w:val="00212151"/>
    <w:rsid w:val="00212359"/>
    <w:rsid w:val="00214189"/>
    <w:rsid w:val="00215ECF"/>
    <w:rsid w:val="00216544"/>
    <w:rsid w:val="0022034C"/>
    <w:rsid w:val="002231F1"/>
    <w:rsid w:val="00227503"/>
    <w:rsid w:val="00232169"/>
    <w:rsid w:val="00235CAF"/>
    <w:rsid w:val="00240223"/>
    <w:rsid w:val="00247E74"/>
    <w:rsid w:val="002550D5"/>
    <w:rsid w:val="00262EB8"/>
    <w:rsid w:val="00267D3B"/>
    <w:rsid w:val="00274C35"/>
    <w:rsid w:val="00274F1F"/>
    <w:rsid w:val="002756A9"/>
    <w:rsid w:val="00275780"/>
    <w:rsid w:val="00277B67"/>
    <w:rsid w:val="0028228B"/>
    <w:rsid w:val="00282917"/>
    <w:rsid w:val="00295260"/>
    <w:rsid w:val="00295E04"/>
    <w:rsid w:val="002A1A28"/>
    <w:rsid w:val="002A29F8"/>
    <w:rsid w:val="002A38BA"/>
    <w:rsid w:val="002A64A7"/>
    <w:rsid w:val="002A672B"/>
    <w:rsid w:val="002B3DCA"/>
    <w:rsid w:val="002C5687"/>
    <w:rsid w:val="002C5B26"/>
    <w:rsid w:val="002C77B1"/>
    <w:rsid w:val="002D6DAA"/>
    <w:rsid w:val="002E3B46"/>
    <w:rsid w:val="002F2B91"/>
    <w:rsid w:val="002F464B"/>
    <w:rsid w:val="0030120B"/>
    <w:rsid w:val="00313D4A"/>
    <w:rsid w:val="003209D1"/>
    <w:rsid w:val="00321611"/>
    <w:rsid w:val="00321642"/>
    <w:rsid w:val="00325DA1"/>
    <w:rsid w:val="0033224C"/>
    <w:rsid w:val="00332524"/>
    <w:rsid w:val="00333D50"/>
    <w:rsid w:val="00335EC8"/>
    <w:rsid w:val="00336E37"/>
    <w:rsid w:val="00337566"/>
    <w:rsid w:val="003420D7"/>
    <w:rsid w:val="0034427E"/>
    <w:rsid w:val="0034472C"/>
    <w:rsid w:val="00345042"/>
    <w:rsid w:val="00346105"/>
    <w:rsid w:val="00346D81"/>
    <w:rsid w:val="003474BE"/>
    <w:rsid w:val="0035191E"/>
    <w:rsid w:val="00353CA1"/>
    <w:rsid w:val="003565C6"/>
    <w:rsid w:val="00361BEF"/>
    <w:rsid w:val="0036200A"/>
    <w:rsid w:val="00370450"/>
    <w:rsid w:val="003725F3"/>
    <w:rsid w:val="00373CBC"/>
    <w:rsid w:val="00382DE3"/>
    <w:rsid w:val="00384F31"/>
    <w:rsid w:val="003873EA"/>
    <w:rsid w:val="00390486"/>
    <w:rsid w:val="00390713"/>
    <w:rsid w:val="00395DB0"/>
    <w:rsid w:val="003A0F72"/>
    <w:rsid w:val="003A3FD5"/>
    <w:rsid w:val="003A68D1"/>
    <w:rsid w:val="003A6AB7"/>
    <w:rsid w:val="003A6B57"/>
    <w:rsid w:val="003A6C1F"/>
    <w:rsid w:val="003A722B"/>
    <w:rsid w:val="003B378B"/>
    <w:rsid w:val="003B37C0"/>
    <w:rsid w:val="003B7B81"/>
    <w:rsid w:val="003C3587"/>
    <w:rsid w:val="003C49FA"/>
    <w:rsid w:val="003C60C5"/>
    <w:rsid w:val="003D3276"/>
    <w:rsid w:val="003D4859"/>
    <w:rsid w:val="003D5051"/>
    <w:rsid w:val="003D59F7"/>
    <w:rsid w:val="003D7B15"/>
    <w:rsid w:val="003E002E"/>
    <w:rsid w:val="003E2376"/>
    <w:rsid w:val="003E2591"/>
    <w:rsid w:val="003E2838"/>
    <w:rsid w:val="003E2AC4"/>
    <w:rsid w:val="003E6BAA"/>
    <w:rsid w:val="003F164C"/>
    <w:rsid w:val="003F43AD"/>
    <w:rsid w:val="003F4E38"/>
    <w:rsid w:val="003F506F"/>
    <w:rsid w:val="00402762"/>
    <w:rsid w:val="004028F7"/>
    <w:rsid w:val="00402C6C"/>
    <w:rsid w:val="00407AFE"/>
    <w:rsid w:val="004111A7"/>
    <w:rsid w:val="00412CE2"/>
    <w:rsid w:val="00420482"/>
    <w:rsid w:val="004211F4"/>
    <w:rsid w:val="00424913"/>
    <w:rsid w:val="0043022B"/>
    <w:rsid w:val="00434252"/>
    <w:rsid w:val="00434DE7"/>
    <w:rsid w:val="00435D72"/>
    <w:rsid w:val="00436135"/>
    <w:rsid w:val="004445C3"/>
    <w:rsid w:val="004513AE"/>
    <w:rsid w:val="00451A04"/>
    <w:rsid w:val="00453304"/>
    <w:rsid w:val="0045334C"/>
    <w:rsid w:val="004536F3"/>
    <w:rsid w:val="00455247"/>
    <w:rsid w:val="00455848"/>
    <w:rsid w:val="004606E6"/>
    <w:rsid w:val="00460B1F"/>
    <w:rsid w:val="00462544"/>
    <w:rsid w:val="00464413"/>
    <w:rsid w:val="004649A1"/>
    <w:rsid w:val="0046642A"/>
    <w:rsid w:val="00467D5B"/>
    <w:rsid w:val="00472D5E"/>
    <w:rsid w:val="00476FF3"/>
    <w:rsid w:val="00481360"/>
    <w:rsid w:val="00481F16"/>
    <w:rsid w:val="0048682B"/>
    <w:rsid w:val="00491584"/>
    <w:rsid w:val="004975E5"/>
    <w:rsid w:val="004A0A29"/>
    <w:rsid w:val="004A0CF2"/>
    <w:rsid w:val="004A21A2"/>
    <w:rsid w:val="004A3612"/>
    <w:rsid w:val="004A4ABA"/>
    <w:rsid w:val="004B34D2"/>
    <w:rsid w:val="004C2686"/>
    <w:rsid w:val="004C51A2"/>
    <w:rsid w:val="004C55A2"/>
    <w:rsid w:val="004C5B81"/>
    <w:rsid w:val="004C64A5"/>
    <w:rsid w:val="004C682E"/>
    <w:rsid w:val="004E3A8E"/>
    <w:rsid w:val="004E3C41"/>
    <w:rsid w:val="004E462E"/>
    <w:rsid w:val="004F265D"/>
    <w:rsid w:val="004F3E13"/>
    <w:rsid w:val="004F61E9"/>
    <w:rsid w:val="004F6A10"/>
    <w:rsid w:val="00512BAD"/>
    <w:rsid w:val="00513132"/>
    <w:rsid w:val="0051315F"/>
    <w:rsid w:val="00514009"/>
    <w:rsid w:val="0051741D"/>
    <w:rsid w:val="00525FA1"/>
    <w:rsid w:val="00527071"/>
    <w:rsid w:val="00530B52"/>
    <w:rsid w:val="00534EBB"/>
    <w:rsid w:val="0053589D"/>
    <w:rsid w:val="0053641E"/>
    <w:rsid w:val="005374CF"/>
    <w:rsid w:val="0054065C"/>
    <w:rsid w:val="00540DDC"/>
    <w:rsid w:val="0054157D"/>
    <w:rsid w:val="005434AC"/>
    <w:rsid w:val="00545BAC"/>
    <w:rsid w:val="0056000A"/>
    <w:rsid w:val="005604BA"/>
    <w:rsid w:val="0056075E"/>
    <w:rsid w:val="00562A63"/>
    <w:rsid w:val="00562F8C"/>
    <w:rsid w:val="00566023"/>
    <w:rsid w:val="00570E1A"/>
    <w:rsid w:val="00571214"/>
    <w:rsid w:val="005727C9"/>
    <w:rsid w:val="00575B5A"/>
    <w:rsid w:val="0057619A"/>
    <w:rsid w:val="00580776"/>
    <w:rsid w:val="0058422D"/>
    <w:rsid w:val="00585908"/>
    <w:rsid w:val="005908D2"/>
    <w:rsid w:val="00592672"/>
    <w:rsid w:val="005A1B14"/>
    <w:rsid w:val="005A7EDA"/>
    <w:rsid w:val="005B09AC"/>
    <w:rsid w:val="005B1F5C"/>
    <w:rsid w:val="005B2573"/>
    <w:rsid w:val="005B451D"/>
    <w:rsid w:val="005B4543"/>
    <w:rsid w:val="005B742B"/>
    <w:rsid w:val="005C4393"/>
    <w:rsid w:val="005C79ED"/>
    <w:rsid w:val="005D49D4"/>
    <w:rsid w:val="005D6FAA"/>
    <w:rsid w:val="005E11C8"/>
    <w:rsid w:val="005E6794"/>
    <w:rsid w:val="005F4674"/>
    <w:rsid w:val="005F4BEA"/>
    <w:rsid w:val="005F4E4F"/>
    <w:rsid w:val="005F53F0"/>
    <w:rsid w:val="005F67C7"/>
    <w:rsid w:val="00601E3E"/>
    <w:rsid w:val="006027CE"/>
    <w:rsid w:val="00603624"/>
    <w:rsid w:val="00606356"/>
    <w:rsid w:val="0060743D"/>
    <w:rsid w:val="0061012D"/>
    <w:rsid w:val="006116A8"/>
    <w:rsid w:val="00611F0C"/>
    <w:rsid w:val="00614224"/>
    <w:rsid w:val="00620CF5"/>
    <w:rsid w:val="00624AED"/>
    <w:rsid w:val="00626D7F"/>
    <w:rsid w:val="00627DE4"/>
    <w:rsid w:val="006306B7"/>
    <w:rsid w:val="00631AD1"/>
    <w:rsid w:val="00631C67"/>
    <w:rsid w:val="006361A3"/>
    <w:rsid w:val="006379B4"/>
    <w:rsid w:val="00637EC1"/>
    <w:rsid w:val="0064055B"/>
    <w:rsid w:val="0064076E"/>
    <w:rsid w:val="006417BA"/>
    <w:rsid w:val="00644B12"/>
    <w:rsid w:val="00650740"/>
    <w:rsid w:val="00651A93"/>
    <w:rsid w:val="00653613"/>
    <w:rsid w:val="00654E1C"/>
    <w:rsid w:val="00656F48"/>
    <w:rsid w:val="00660872"/>
    <w:rsid w:val="00664B64"/>
    <w:rsid w:val="00664D23"/>
    <w:rsid w:val="006661EB"/>
    <w:rsid w:val="00667656"/>
    <w:rsid w:val="006677AC"/>
    <w:rsid w:val="00671D3C"/>
    <w:rsid w:val="006721EA"/>
    <w:rsid w:val="0067604F"/>
    <w:rsid w:val="0067733A"/>
    <w:rsid w:val="00680B89"/>
    <w:rsid w:val="00681043"/>
    <w:rsid w:val="00687040"/>
    <w:rsid w:val="006870D2"/>
    <w:rsid w:val="006911B2"/>
    <w:rsid w:val="0069211E"/>
    <w:rsid w:val="006926B9"/>
    <w:rsid w:val="006971E5"/>
    <w:rsid w:val="006A07A4"/>
    <w:rsid w:val="006B538B"/>
    <w:rsid w:val="006B5430"/>
    <w:rsid w:val="006B64EE"/>
    <w:rsid w:val="006C2F09"/>
    <w:rsid w:val="006C7B1E"/>
    <w:rsid w:val="006D09EC"/>
    <w:rsid w:val="006D0ECD"/>
    <w:rsid w:val="006D1DAA"/>
    <w:rsid w:val="006D2E71"/>
    <w:rsid w:val="006D5BB7"/>
    <w:rsid w:val="006D6369"/>
    <w:rsid w:val="006D6570"/>
    <w:rsid w:val="006D70C1"/>
    <w:rsid w:val="006E205D"/>
    <w:rsid w:val="006E4A87"/>
    <w:rsid w:val="006E4E12"/>
    <w:rsid w:val="006E719D"/>
    <w:rsid w:val="006E7266"/>
    <w:rsid w:val="006F0001"/>
    <w:rsid w:val="006F078F"/>
    <w:rsid w:val="006F0B78"/>
    <w:rsid w:val="006F3FC6"/>
    <w:rsid w:val="006F5B49"/>
    <w:rsid w:val="006F712D"/>
    <w:rsid w:val="006F72E3"/>
    <w:rsid w:val="00701466"/>
    <w:rsid w:val="00701C0D"/>
    <w:rsid w:val="0070489E"/>
    <w:rsid w:val="00704F6C"/>
    <w:rsid w:val="007056FD"/>
    <w:rsid w:val="00706956"/>
    <w:rsid w:val="007125FC"/>
    <w:rsid w:val="00713764"/>
    <w:rsid w:val="00715E6A"/>
    <w:rsid w:val="00715EA4"/>
    <w:rsid w:val="00716C22"/>
    <w:rsid w:val="007210B2"/>
    <w:rsid w:val="00722912"/>
    <w:rsid w:val="00723C30"/>
    <w:rsid w:val="007240C3"/>
    <w:rsid w:val="0072427A"/>
    <w:rsid w:val="00731A07"/>
    <w:rsid w:val="0073600F"/>
    <w:rsid w:val="007369D6"/>
    <w:rsid w:val="0074018B"/>
    <w:rsid w:val="007439E6"/>
    <w:rsid w:val="00743DB5"/>
    <w:rsid w:val="007445E0"/>
    <w:rsid w:val="00753341"/>
    <w:rsid w:val="007568C9"/>
    <w:rsid w:val="00757201"/>
    <w:rsid w:val="00757E3F"/>
    <w:rsid w:val="00763814"/>
    <w:rsid w:val="0076585F"/>
    <w:rsid w:val="007664C4"/>
    <w:rsid w:val="00771B15"/>
    <w:rsid w:val="00775CCA"/>
    <w:rsid w:val="00776ED1"/>
    <w:rsid w:val="00782A0E"/>
    <w:rsid w:val="00787719"/>
    <w:rsid w:val="00791471"/>
    <w:rsid w:val="00794B81"/>
    <w:rsid w:val="007960B2"/>
    <w:rsid w:val="007A47B5"/>
    <w:rsid w:val="007A48E1"/>
    <w:rsid w:val="007A5F47"/>
    <w:rsid w:val="007A6FD3"/>
    <w:rsid w:val="007B1A65"/>
    <w:rsid w:val="007B2979"/>
    <w:rsid w:val="007B2CF2"/>
    <w:rsid w:val="007B656D"/>
    <w:rsid w:val="007B7AF5"/>
    <w:rsid w:val="007C084A"/>
    <w:rsid w:val="007C1882"/>
    <w:rsid w:val="007C53D8"/>
    <w:rsid w:val="007C6740"/>
    <w:rsid w:val="007D37C8"/>
    <w:rsid w:val="007D4DA0"/>
    <w:rsid w:val="007E2009"/>
    <w:rsid w:val="007E2409"/>
    <w:rsid w:val="007E32D1"/>
    <w:rsid w:val="007E4B19"/>
    <w:rsid w:val="007E6A58"/>
    <w:rsid w:val="007E7ED6"/>
    <w:rsid w:val="007F4E38"/>
    <w:rsid w:val="007F6E94"/>
    <w:rsid w:val="0080435C"/>
    <w:rsid w:val="00805236"/>
    <w:rsid w:val="0080742E"/>
    <w:rsid w:val="00810BBC"/>
    <w:rsid w:val="00816DDB"/>
    <w:rsid w:val="00822869"/>
    <w:rsid w:val="008238E9"/>
    <w:rsid w:val="00827199"/>
    <w:rsid w:val="00827A7A"/>
    <w:rsid w:val="00831322"/>
    <w:rsid w:val="00831449"/>
    <w:rsid w:val="008337B7"/>
    <w:rsid w:val="00833B8D"/>
    <w:rsid w:val="00833E38"/>
    <w:rsid w:val="00836E97"/>
    <w:rsid w:val="00837642"/>
    <w:rsid w:val="0084296B"/>
    <w:rsid w:val="00842E85"/>
    <w:rsid w:val="00843E32"/>
    <w:rsid w:val="00845CF9"/>
    <w:rsid w:val="00850B2B"/>
    <w:rsid w:val="008548BB"/>
    <w:rsid w:val="0086014A"/>
    <w:rsid w:val="00863E0B"/>
    <w:rsid w:val="00864047"/>
    <w:rsid w:val="00864563"/>
    <w:rsid w:val="0086485E"/>
    <w:rsid w:val="008657F4"/>
    <w:rsid w:val="008666CA"/>
    <w:rsid w:val="008743D0"/>
    <w:rsid w:val="00875766"/>
    <w:rsid w:val="00882BCC"/>
    <w:rsid w:val="00885348"/>
    <w:rsid w:val="008853D5"/>
    <w:rsid w:val="00891EDC"/>
    <w:rsid w:val="0089360A"/>
    <w:rsid w:val="0089473E"/>
    <w:rsid w:val="008958CC"/>
    <w:rsid w:val="008A2FE9"/>
    <w:rsid w:val="008A3609"/>
    <w:rsid w:val="008A50ED"/>
    <w:rsid w:val="008A5F8F"/>
    <w:rsid w:val="008B166E"/>
    <w:rsid w:val="008C00AB"/>
    <w:rsid w:val="008C2BB0"/>
    <w:rsid w:val="008C348D"/>
    <w:rsid w:val="008D3EC1"/>
    <w:rsid w:val="008D6B66"/>
    <w:rsid w:val="008D6C8F"/>
    <w:rsid w:val="008D70F3"/>
    <w:rsid w:val="008E4672"/>
    <w:rsid w:val="008F0631"/>
    <w:rsid w:val="008F0D25"/>
    <w:rsid w:val="008F2FD0"/>
    <w:rsid w:val="008F4672"/>
    <w:rsid w:val="009028EB"/>
    <w:rsid w:val="00904170"/>
    <w:rsid w:val="00904CF0"/>
    <w:rsid w:val="00907F7F"/>
    <w:rsid w:val="00910102"/>
    <w:rsid w:val="00912815"/>
    <w:rsid w:val="00913B56"/>
    <w:rsid w:val="0091446B"/>
    <w:rsid w:val="00915863"/>
    <w:rsid w:val="00915A93"/>
    <w:rsid w:val="00922B2D"/>
    <w:rsid w:val="00924590"/>
    <w:rsid w:val="00930F41"/>
    <w:rsid w:val="00936A8A"/>
    <w:rsid w:val="00937682"/>
    <w:rsid w:val="00937EB6"/>
    <w:rsid w:val="00940EDB"/>
    <w:rsid w:val="00943090"/>
    <w:rsid w:val="00945BEA"/>
    <w:rsid w:val="0095074C"/>
    <w:rsid w:val="00950E8A"/>
    <w:rsid w:val="00950F62"/>
    <w:rsid w:val="00956A09"/>
    <w:rsid w:val="00957215"/>
    <w:rsid w:val="00957B3A"/>
    <w:rsid w:val="00957B4C"/>
    <w:rsid w:val="009617D4"/>
    <w:rsid w:val="00962942"/>
    <w:rsid w:val="00966557"/>
    <w:rsid w:val="009724E1"/>
    <w:rsid w:val="0097506A"/>
    <w:rsid w:val="009760C9"/>
    <w:rsid w:val="00982394"/>
    <w:rsid w:val="009869EB"/>
    <w:rsid w:val="00987774"/>
    <w:rsid w:val="00991BF7"/>
    <w:rsid w:val="00993AD0"/>
    <w:rsid w:val="009A15B7"/>
    <w:rsid w:val="009A1661"/>
    <w:rsid w:val="009A2BC5"/>
    <w:rsid w:val="009A58C2"/>
    <w:rsid w:val="009B0317"/>
    <w:rsid w:val="009B06D8"/>
    <w:rsid w:val="009B1736"/>
    <w:rsid w:val="009B1B3A"/>
    <w:rsid w:val="009B573C"/>
    <w:rsid w:val="009B6172"/>
    <w:rsid w:val="009B758B"/>
    <w:rsid w:val="009C0CF7"/>
    <w:rsid w:val="009C1637"/>
    <w:rsid w:val="009C2120"/>
    <w:rsid w:val="009C4424"/>
    <w:rsid w:val="009C64AB"/>
    <w:rsid w:val="009D184E"/>
    <w:rsid w:val="009D3DFA"/>
    <w:rsid w:val="009E652C"/>
    <w:rsid w:val="009F057E"/>
    <w:rsid w:val="009F1486"/>
    <w:rsid w:val="009F1827"/>
    <w:rsid w:val="009F208E"/>
    <w:rsid w:val="009F2227"/>
    <w:rsid w:val="009F691C"/>
    <w:rsid w:val="009F6D66"/>
    <w:rsid w:val="00A0486E"/>
    <w:rsid w:val="00A06FF9"/>
    <w:rsid w:val="00A07716"/>
    <w:rsid w:val="00A129EA"/>
    <w:rsid w:val="00A17CB0"/>
    <w:rsid w:val="00A22005"/>
    <w:rsid w:val="00A27C12"/>
    <w:rsid w:val="00A331A2"/>
    <w:rsid w:val="00A34792"/>
    <w:rsid w:val="00A37AE9"/>
    <w:rsid w:val="00A37B88"/>
    <w:rsid w:val="00A446A6"/>
    <w:rsid w:val="00A46D55"/>
    <w:rsid w:val="00A46ECA"/>
    <w:rsid w:val="00A4774A"/>
    <w:rsid w:val="00A5255B"/>
    <w:rsid w:val="00A54390"/>
    <w:rsid w:val="00A56560"/>
    <w:rsid w:val="00A603D4"/>
    <w:rsid w:val="00A6143D"/>
    <w:rsid w:val="00A61BB1"/>
    <w:rsid w:val="00A63258"/>
    <w:rsid w:val="00A63467"/>
    <w:rsid w:val="00A6487F"/>
    <w:rsid w:val="00A6670C"/>
    <w:rsid w:val="00A700F2"/>
    <w:rsid w:val="00A722E5"/>
    <w:rsid w:val="00A73461"/>
    <w:rsid w:val="00A745E8"/>
    <w:rsid w:val="00A8076B"/>
    <w:rsid w:val="00A80782"/>
    <w:rsid w:val="00A80D0D"/>
    <w:rsid w:val="00A81251"/>
    <w:rsid w:val="00A838FF"/>
    <w:rsid w:val="00A84B4E"/>
    <w:rsid w:val="00A855C1"/>
    <w:rsid w:val="00A905FF"/>
    <w:rsid w:val="00A90AFD"/>
    <w:rsid w:val="00A944A3"/>
    <w:rsid w:val="00A94E92"/>
    <w:rsid w:val="00A956CB"/>
    <w:rsid w:val="00AA2DD6"/>
    <w:rsid w:val="00AA39A5"/>
    <w:rsid w:val="00AA733B"/>
    <w:rsid w:val="00AA775B"/>
    <w:rsid w:val="00AB1F22"/>
    <w:rsid w:val="00AB4F8C"/>
    <w:rsid w:val="00AB6373"/>
    <w:rsid w:val="00AC230F"/>
    <w:rsid w:val="00AC3E72"/>
    <w:rsid w:val="00AC47F8"/>
    <w:rsid w:val="00AC61CF"/>
    <w:rsid w:val="00AC6420"/>
    <w:rsid w:val="00AC6A63"/>
    <w:rsid w:val="00AD29EF"/>
    <w:rsid w:val="00AD61FA"/>
    <w:rsid w:val="00AE3C48"/>
    <w:rsid w:val="00AE48FA"/>
    <w:rsid w:val="00AE71CC"/>
    <w:rsid w:val="00AF06E8"/>
    <w:rsid w:val="00AF11D7"/>
    <w:rsid w:val="00AF49BC"/>
    <w:rsid w:val="00AF7896"/>
    <w:rsid w:val="00AF7B52"/>
    <w:rsid w:val="00B006D4"/>
    <w:rsid w:val="00B00A11"/>
    <w:rsid w:val="00B01609"/>
    <w:rsid w:val="00B038F3"/>
    <w:rsid w:val="00B04120"/>
    <w:rsid w:val="00B05C62"/>
    <w:rsid w:val="00B07AFC"/>
    <w:rsid w:val="00B131AC"/>
    <w:rsid w:val="00B13E0E"/>
    <w:rsid w:val="00B14B9C"/>
    <w:rsid w:val="00B15DC4"/>
    <w:rsid w:val="00B21F1B"/>
    <w:rsid w:val="00B22741"/>
    <w:rsid w:val="00B22819"/>
    <w:rsid w:val="00B27B96"/>
    <w:rsid w:val="00B30B8E"/>
    <w:rsid w:val="00B44900"/>
    <w:rsid w:val="00B50206"/>
    <w:rsid w:val="00B50CB3"/>
    <w:rsid w:val="00B5571E"/>
    <w:rsid w:val="00B60304"/>
    <w:rsid w:val="00B604CC"/>
    <w:rsid w:val="00B628BA"/>
    <w:rsid w:val="00B64815"/>
    <w:rsid w:val="00B64E5E"/>
    <w:rsid w:val="00B65634"/>
    <w:rsid w:val="00B7047C"/>
    <w:rsid w:val="00B7389C"/>
    <w:rsid w:val="00B756F5"/>
    <w:rsid w:val="00B75730"/>
    <w:rsid w:val="00B84D28"/>
    <w:rsid w:val="00B85401"/>
    <w:rsid w:val="00B86899"/>
    <w:rsid w:val="00B94863"/>
    <w:rsid w:val="00B969B6"/>
    <w:rsid w:val="00BA0F91"/>
    <w:rsid w:val="00BA2025"/>
    <w:rsid w:val="00BA47C7"/>
    <w:rsid w:val="00BA6E63"/>
    <w:rsid w:val="00BB210D"/>
    <w:rsid w:val="00BB561A"/>
    <w:rsid w:val="00BB692A"/>
    <w:rsid w:val="00BB77F2"/>
    <w:rsid w:val="00BB7E47"/>
    <w:rsid w:val="00BC1ABE"/>
    <w:rsid w:val="00BC23F5"/>
    <w:rsid w:val="00BC5CBE"/>
    <w:rsid w:val="00BC63FA"/>
    <w:rsid w:val="00BD0040"/>
    <w:rsid w:val="00BD0CC2"/>
    <w:rsid w:val="00BD16D0"/>
    <w:rsid w:val="00BD5FC8"/>
    <w:rsid w:val="00BD68EE"/>
    <w:rsid w:val="00BE1754"/>
    <w:rsid w:val="00BE1850"/>
    <w:rsid w:val="00BE38CA"/>
    <w:rsid w:val="00BE5622"/>
    <w:rsid w:val="00BE56BF"/>
    <w:rsid w:val="00BE7FC6"/>
    <w:rsid w:val="00BF1408"/>
    <w:rsid w:val="00BF1749"/>
    <w:rsid w:val="00BF1AFE"/>
    <w:rsid w:val="00BF2342"/>
    <w:rsid w:val="00BF2692"/>
    <w:rsid w:val="00BF614B"/>
    <w:rsid w:val="00BF7014"/>
    <w:rsid w:val="00C01F0D"/>
    <w:rsid w:val="00C04A53"/>
    <w:rsid w:val="00C10DAA"/>
    <w:rsid w:val="00C13974"/>
    <w:rsid w:val="00C161F6"/>
    <w:rsid w:val="00C16E15"/>
    <w:rsid w:val="00C17E30"/>
    <w:rsid w:val="00C204EF"/>
    <w:rsid w:val="00C21EE2"/>
    <w:rsid w:val="00C22DE0"/>
    <w:rsid w:val="00C30DA7"/>
    <w:rsid w:val="00C3124B"/>
    <w:rsid w:val="00C31584"/>
    <w:rsid w:val="00C32497"/>
    <w:rsid w:val="00C34262"/>
    <w:rsid w:val="00C35569"/>
    <w:rsid w:val="00C36DEE"/>
    <w:rsid w:val="00C4329A"/>
    <w:rsid w:val="00C4375A"/>
    <w:rsid w:val="00C45C15"/>
    <w:rsid w:val="00C46483"/>
    <w:rsid w:val="00C50BB4"/>
    <w:rsid w:val="00C531EF"/>
    <w:rsid w:val="00C57241"/>
    <w:rsid w:val="00C57D02"/>
    <w:rsid w:val="00C61789"/>
    <w:rsid w:val="00C63204"/>
    <w:rsid w:val="00C65F1D"/>
    <w:rsid w:val="00C73275"/>
    <w:rsid w:val="00C745D5"/>
    <w:rsid w:val="00C75133"/>
    <w:rsid w:val="00C80876"/>
    <w:rsid w:val="00C8202F"/>
    <w:rsid w:val="00C82876"/>
    <w:rsid w:val="00C832C9"/>
    <w:rsid w:val="00C83924"/>
    <w:rsid w:val="00C83C84"/>
    <w:rsid w:val="00C872E0"/>
    <w:rsid w:val="00C93EC7"/>
    <w:rsid w:val="00C94A84"/>
    <w:rsid w:val="00C966BB"/>
    <w:rsid w:val="00C979AE"/>
    <w:rsid w:val="00CA36AF"/>
    <w:rsid w:val="00CA3982"/>
    <w:rsid w:val="00CA6E2D"/>
    <w:rsid w:val="00CA7251"/>
    <w:rsid w:val="00CB0CA0"/>
    <w:rsid w:val="00CB1C25"/>
    <w:rsid w:val="00CB2438"/>
    <w:rsid w:val="00CB24C6"/>
    <w:rsid w:val="00CB3800"/>
    <w:rsid w:val="00CB59BA"/>
    <w:rsid w:val="00CB6C8D"/>
    <w:rsid w:val="00CC2E58"/>
    <w:rsid w:val="00CC481E"/>
    <w:rsid w:val="00CC482A"/>
    <w:rsid w:val="00CC7A4B"/>
    <w:rsid w:val="00CC7BBE"/>
    <w:rsid w:val="00CD03E1"/>
    <w:rsid w:val="00CD110A"/>
    <w:rsid w:val="00CD113D"/>
    <w:rsid w:val="00CD1460"/>
    <w:rsid w:val="00CD151D"/>
    <w:rsid w:val="00CD39D1"/>
    <w:rsid w:val="00CD6731"/>
    <w:rsid w:val="00CE3E0E"/>
    <w:rsid w:val="00CE5274"/>
    <w:rsid w:val="00CF0AEC"/>
    <w:rsid w:val="00CF0E45"/>
    <w:rsid w:val="00CF1084"/>
    <w:rsid w:val="00CF21A7"/>
    <w:rsid w:val="00CF44FF"/>
    <w:rsid w:val="00CF4C03"/>
    <w:rsid w:val="00CF553A"/>
    <w:rsid w:val="00CF61AE"/>
    <w:rsid w:val="00D03040"/>
    <w:rsid w:val="00D04601"/>
    <w:rsid w:val="00D104E8"/>
    <w:rsid w:val="00D11CD4"/>
    <w:rsid w:val="00D14F33"/>
    <w:rsid w:val="00D15E2E"/>
    <w:rsid w:val="00D200CD"/>
    <w:rsid w:val="00D2081E"/>
    <w:rsid w:val="00D2255B"/>
    <w:rsid w:val="00D26110"/>
    <w:rsid w:val="00D3091A"/>
    <w:rsid w:val="00D317C0"/>
    <w:rsid w:val="00D31883"/>
    <w:rsid w:val="00D33167"/>
    <w:rsid w:val="00D34F1B"/>
    <w:rsid w:val="00D4074D"/>
    <w:rsid w:val="00D43EC4"/>
    <w:rsid w:val="00D451C3"/>
    <w:rsid w:val="00D458A5"/>
    <w:rsid w:val="00D47E02"/>
    <w:rsid w:val="00D53E0F"/>
    <w:rsid w:val="00D54EDE"/>
    <w:rsid w:val="00D56F6B"/>
    <w:rsid w:val="00D63C9E"/>
    <w:rsid w:val="00D64920"/>
    <w:rsid w:val="00D704B8"/>
    <w:rsid w:val="00D70868"/>
    <w:rsid w:val="00D727D8"/>
    <w:rsid w:val="00D74874"/>
    <w:rsid w:val="00D77E78"/>
    <w:rsid w:val="00D808E7"/>
    <w:rsid w:val="00D83543"/>
    <w:rsid w:val="00D935EB"/>
    <w:rsid w:val="00D95D4B"/>
    <w:rsid w:val="00DA4102"/>
    <w:rsid w:val="00DA71CF"/>
    <w:rsid w:val="00DB255A"/>
    <w:rsid w:val="00DC190F"/>
    <w:rsid w:val="00DC605B"/>
    <w:rsid w:val="00DC705D"/>
    <w:rsid w:val="00DC7A23"/>
    <w:rsid w:val="00DE13D7"/>
    <w:rsid w:val="00DE2043"/>
    <w:rsid w:val="00DE539B"/>
    <w:rsid w:val="00DE5989"/>
    <w:rsid w:val="00DE6C20"/>
    <w:rsid w:val="00DE7B7B"/>
    <w:rsid w:val="00DF0502"/>
    <w:rsid w:val="00DF3F38"/>
    <w:rsid w:val="00DF6BC4"/>
    <w:rsid w:val="00E00C26"/>
    <w:rsid w:val="00E0139F"/>
    <w:rsid w:val="00E027B2"/>
    <w:rsid w:val="00E03762"/>
    <w:rsid w:val="00E042DA"/>
    <w:rsid w:val="00E044E0"/>
    <w:rsid w:val="00E04CAF"/>
    <w:rsid w:val="00E05C7E"/>
    <w:rsid w:val="00E06887"/>
    <w:rsid w:val="00E0785D"/>
    <w:rsid w:val="00E07DF0"/>
    <w:rsid w:val="00E10449"/>
    <w:rsid w:val="00E119DE"/>
    <w:rsid w:val="00E12B40"/>
    <w:rsid w:val="00E12B83"/>
    <w:rsid w:val="00E12D9D"/>
    <w:rsid w:val="00E13856"/>
    <w:rsid w:val="00E1461C"/>
    <w:rsid w:val="00E16EBE"/>
    <w:rsid w:val="00E229AA"/>
    <w:rsid w:val="00E23B38"/>
    <w:rsid w:val="00E3212D"/>
    <w:rsid w:val="00E3272D"/>
    <w:rsid w:val="00E36708"/>
    <w:rsid w:val="00E3753E"/>
    <w:rsid w:val="00E4346B"/>
    <w:rsid w:val="00E448DC"/>
    <w:rsid w:val="00E44C0C"/>
    <w:rsid w:val="00E51FC6"/>
    <w:rsid w:val="00E53D5B"/>
    <w:rsid w:val="00E54677"/>
    <w:rsid w:val="00E54F08"/>
    <w:rsid w:val="00E5513A"/>
    <w:rsid w:val="00E55602"/>
    <w:rsid w:val="00E5657A"/>
    <w:rsid w:val="00E56751"/>
    <w:rsid w:val="00E5759A"/>
    <w:rsid w:val="00E616A2"/>
    <w:rsid w:val="00E61E2C"/>
    <w:rsid w:val="00E6689D"/>
    <w:rsid w:val="00E70A27"/>
    <w:rsid w:val="00E71F3A"/>
    <w:rsid w:val="00E74BF4"/>
    <w:rsid w:val="00E81DDB"/>
    <w:rsid w:val="00E849B3"/>
    <w:rsid w:val="00E8636F"/>
    <w:rsid w:val="00E86CBE"/>
    <w:rsid w:val="00E871D3"/>
    <w:rsid w:val="00E871E4"/>
    <w:rsid w:val="00E87644"/>
    <w:rsid w:val="00E91D58"/>
    <w:rsid w:val="00E92EF4"/>
    <w:rsid w:val="00E93234"/>
    <w:rsid w:val="00EA204E"/>
    <w:rsid w:val="00EA2068"/>
    <w:rsid w:val="00EA368C"/>
    <w:rsid w:val="00EA668D"/>
    <w:rsid w:val="00EB03FB"/>
    <w:rsid w:val="00EB6FAE"/>
    <w:rsid w:val="00EC18A9"/>
    <w:rsid w:val="00EC52E1"/>
    <w:rsid w:val="00ED1348"/>
    <w:rsid w:val="00ED3123"/>
    <w:rsid w:val="00EE386C"/>
    <w:rsid w:val="00EF04DE"/>
    <w:rsid w:val="00EF3048"/>
    <w:rsid w:val="00EF31E8"/>
    <w:rsid w:val="00EF3DF8"/>
    <w:rsid w:val="00EF4B1D"/>
    <w:rsid w:val="00EF4C72"/>
    <w:rsid w:val="00EF5107"/>
    <w:rsid w:val="00F007C3"/>
    <w:rsid w:val="00F02129"/>
    <w:rsid w:val="00F0257B"/>
    <w:rsid w:val="00F12D2E"/>
    <w:rsid w:val="00F15EED"/>
    <w:rsid w:val="00F21682"/>
    <w:rsid w:val="00F23FC8"/>
    <w:rsid w:val="00F26500"/>
    <w:rsid w:val="00F26EBD"/>
    <w:rsid w:val="00F36317"/>
    <w:rsid w:val="00F4038C"/>
    <w:rsid w:val="00F41E6B"/>
    <w:rsid w:val="00F4269B"/>
    <w:rsid w:val="00F45237"/>
    <w:rsid w:val="00F51E16"/>
    <w:rsid w:val="00F723E0"/>
    <w:rsid w:val="00F7257C"/>
    <w:rsid w:val="00F72D17"/>
    <w:rsid w:val="00F7380D"/>
    <w:rsid w:val="00F7592C"/>
    <w:rsid w:val="00F75DEC"/>
    <w:rsid w:val="00F77730"/>
    <w:rsid w:val="00F81A8F"/>
    <w:rsid w:val="00F81CAA"/>
    <w:rsid w:val="00F86310"/>
    <w:rsid w:val="00F86435"/>
    <w:rsid w:val="00F8734D"/>
    <w:rsid w:val="00F879A6"/>
    <w:rsid w:val="00F91EDF"/>
    <w:rsid w:val="00F95F05"/>
    <w:rsid w:val="00F95F4B"/>
    <w:rsid w:val="00FA0102"/>
    <w:rsid w:val="00FB5FE4"/>
    <w:rsid w:val="00FB6EC2"/>
    <w:rsid w:val="00FB7EEF"/>
    <w:rsid w:val="00FC0DC8"/>
    <w:rsid w:val="00FC2561"/>
    <w:rsid w:val="00FC446B"/>
    <w:rsid w:val="00FC4C85"/>
    <w:rsid w:val="00FC52E4"/>
    <w:rsid w:val="00FC6467"/>
    <w:rsid w:val="00FD3009"/>
    <w:rsid w:val="00FD3480"/>
    <w:rsid w:val="00FD457A"/>
    <w:rsid w:val="00FD66E0"/>
    <w:rsid w:val="00FD7B5A"/>
    <w:rsid w:val="00FE2E47"/>
    <w:rsid w:val="00FE61C6"/>
    <w:rsid w:val="00FF1B76"/>
    <w:rsid w:val="00FF2E68"/>
    <w:rsid w:val="00FF62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95F33"/>
  <w15:docId w15:val="{67F691FA-CF15-4F5E-8C13-1589E712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6435"/>
    <w:pPr>
      <w:spacing w:line="240" w:lineRule="exact"/>
    </w:pPr>
    <w:rPr>
      <w:rFonts w:ascii="Verdana" w:hAnsi="Verdana"/>
      <w:sz w:val="18"/>
    </w:rPr>
  </w:style>
  <w:style w:type="paragraph" w:styleId="Kop3">
    <w:name w:val="heading 3"/>
    <w:basedOn w:val="Standaard"/>
    <w:link w:val="Kop3Char"/>
    <w:uiPriority w:val="9"/>
    <w:qFormat/>
    <w:rsid w:val="007369D6"/>
    <w:pPr>
      <w:widowControl/>
      <w:suppressAutoHyphens w:val="0"/>
      <w:autoSpaceDN/>
      <w:spacing w:before="100" w:beforeAutospacing="1" w:after="100" w:afterAutospacing="1" w:line="240" w:lineRule="auto"/>
      <w:textAlignment w:val="auto"/>
      <w:outlineLvl w:val="2"/>
    </w:pPr>
    <w:rPr>
      <w:rFonts w:ascii="Times New Roman" w:eastAsia="Times New Roman" w:hAnsi="Times New Roman" w:cs="Times New Roman"/>
      <w:b/>
      <w:bCs/>
      <w:kern w:val="0"/>
      <w:sz w:val="27"/>
      <w:szCs w:val="27"/>
      <w:lang w:eastAsia="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F86435"/>
    <w:pPr>
      <w:spacing w:line="240" w:lineRule="exact"/>
    </w:pPr>
    <w:rPr>
      <w:rFonts w:ascii="Verdana" w:hAnsi="Verdana"/>
      <w:sz w:val="18"/>
    </w:rPr>
  </w:style>
  <w:style w:type="paragraph" w:customStyle="1" w:styleId="Heading">
    <w:name w:val="Heading"/>
    <w:basedOn w:val="Standard"/>
    <w:next w:val="Textbody"/>
    <w:rsid w:val="00F86435"/>
    <w:pPr>
      <w:keepNext/>
      <w:spacing w:before="240" w:after="120"/>
    </w:pPr>
    <w:rPr>
      <w:rFonts w:ascii="Arial" w:hAnsi="Arial"/>
      <w:sz w:val="28"/>
      <w:szCs w:val="28"/>
    </w:rPr>
  </w:style>
  <w:style w:type="paragraph" w:customStyle="1" w:styleId="Textbody">
    <w:name w:val="Text body"/>
    <w:basedOn w:val="Standard"/>
    <w:rsid w:val="00F86435"/>
    <w:pPr>
      <w:spacing w:after="120"/>
    </w:pPr>
  </w:style>
  <w:style w:type="paragraph" w:styleId="Lijst">
    <w:name w:val="List"/>
    <w:basedOn w:val="Textbody"/>
    <w:rsid w:val="00F86435"/>
  </w:style>
  <w:style w:type="paragraph" w:customStyle="1" w:styleId="Caption1">
    <w:name w:val="Caption1"/>
    <w:basedOn w:val="Standard"/>
    <w:rsid w:val="00F86435"/>
    <w:pPr>
      <w:suppressLineNumbers/>
      <w:spacing w:before="120" w:after="120"/>
    </w:pPr>
    <w:rPr>
      <w:i/>
      <w:iCs/>
      <w:sz w:val="24"/>
    </w:rPr>
  </w:style>
  <w:style w:type="paragraph" w:customStyle="1" w:styleId="Index">
    <w:name w:val="Index"/>
    <w:basedOn w:val="Standard"/>
    <w:rsid w:val="00F86435"/>
    <w:pPr>
      <w:suppressLineNumbers/>
    </w:pPr>
  </w:style>
  <w:style w:type="paragraph" w:customStyle="1" w:styleId="Heading11">
    <w:name w:val="Heading 11"/>
    <w:basedOn w:val="Heading"/>
    <w:next w:val="Textbody"/>
    <w:rsid w:val="00F86435"/>
    <w:pPr>
      <w:pageBreakBefore/>
      <w:spacing w:before="340" w:after="170"/>
      <w:ind w:left="-850"/>
    </w:pPr>
    <w:rPr>
      <w:b/>
      <w:bCs/>
      <w:sz w:val="40"/>
    </w:rPr>
  </w:style>
  <w:style w:type="paragraph" w:customStyle="1" w:styleId="Heading21">
    <w:name w:val="Heading 21"/>
    <w:basedOn w:val="Heading"/>
    <w:next w:val="Textbody"/>
    <w:rsid w:val="00F86435"/>
    <w:pPr>
      <w:spacing w:before="340" w:after="170"/>
      <w:ind w:left="-850"/>
    </w:pPr>
    <w:rPr>
      <w:b/>
      <w:bCs/>
      <w:i/>
      <w:iCs/>
      <w:sz w:val="32"/>
    </w:rPr>
  </w:style>
  <w:style w:type="paragraph" w:customStyle="1" w:styleId="Heading31">
    <w:name w:val="Heading 31"/>
    <w:basedOn w:val="Heading"/>
    <w:next w:val="Textbody"/>
    <w:rsid w:val="00F86435"/>
    <w:pPr>
      <w:spacing w:before="340" w:after="170"/>
      <w:ind w:left="-850"/>
    </w:pPr>
    <w:rPr>
      <w:b/>
      <w:bCs/>
    </w:rPr>
  </w:style>
  <w:style w:type="paragraph" w:styleId="Titel">
    <w:name w:val="Title"/>
    <w:basedOn w:val="Heading"/>
    <w:next w:val="Ondertitel"/>
    <w:rsid w:val="00F86435"/>
    <w:rPr>
      <w:b/>
      <w:bCs/>
      <w:sz w:val="48"/>
      <w:szCs w:val="36"/>
    </w:rPr>
  </w:style>
  <w:style w:type="paragraph" w:styleId="Ondertitel">
    <w:name w:val="Subtitle"/>
    <w:basedOn w:val="Heading"/>
    <w:next w:val="Textbody"/>
    <w:rsid w:val="00F86435"/>
    <w:pPr>
      <w:jc w:val="center"/>
    </w:pPr>
    <w:rPr>
      <w:i/>
      <w:iCs/>
    </w:rPr>
  </w:style>
  <w:style w:type="paragraph" w:customStyle="1" w:styleId="ContentsHeading">
    <w:name w:val="Contents Heading"/>
    <w:basedOn w:val="Heading"/>
    <w:rsid w:val="00F86435"/>
    <w:pPr>
      <w:suppressLineNumbers/>
    </w:pPr>
    <w:rPr>
      <w:b/>
      <w:bCs/>
      <w:sz w:val="36"/>
      <w:szCs w:val="32"/>
    </w:rPr>
  </w:style>
  <w:style w:type="paragraph" w:customStyle="1" w:styleId="Contents1">
    <w:name w:val="Contents 1"/>
    <w:basedOn w:val="Index"/>
    <w:rsid w:val="00F86435"/>
    <w:pPr>
      <w:tabs>
        <w:tab w:val="right" w:leader="dot" w:pos="9637"/>
      </w:tabs>
      <w:spacing w:before="170"/>
    </w:pPr>
    <w:rPr>
      <w:sz w:val="26"/>
    </w:rPr>
  </w:style>
  <w:style w:type="paragraph" w:customStyle="1" w:styleId="Contents2">
    <w:name w:val="Contents 2"/>
    <w:basedOn w:val="Index"/>
    <w:rsid w:val="00F86435"/>
    <w:pPr>
      <w:tabs>
        <w:tab w:val="right" w:leader="dot" w:pos="9637"/>
      </w:tabs>
      <w:spacing w:before="57"/>
      <w:ind w:left="283"/>
    </w:pPr>
  </w:style>
  <w:style w:type="paragraph" w:customStyle="1" w:styleId="Contents3">
    <w:name w:val="Contents 3"/>
    <w:basedOn w:val="Index"/>
    <w:rsid w:val="00F86435"/>
    <w:pPr>
      <w:tabs>
        <w:tab w:val="right" w:leader="dot" w:pos="9921"/>
      </w:tabs>
      <w:ind w:left="850"/>
    </w:pPr>
  </w:style>
  <w:style w:type="paragraph" w:customStyle="1" w:styleId="TableContents">
    <w:name w:val="Table Contents"/>
    <w:basedOn w:val="Standard"/>
    <w:rsid w:val="00F86435"/>
    <w:pPr>
      <w:suppressLineNumbers/>
    </w:pPr>
  </w:style>
  <w:style w:type="paragraph" w:customStyle="1" w:styleId="Huisstijl-Retouradres">
    <w:name w:val="Huisstijl - Retouradres"/>
    <w:basedOn w:val="Standard"/>
    <w:next w:val="Huisstijl-Rubricering"/>
    <w:rsid w:val="00F86435"/>
    <w:pPr>
      <w:spacing w:after="283" w:line="180" w:lineRule="exact"/>
    </w:pPr>
    <w:rPr>
      <w:sz w:val="13"/>
    </w:rPr>
  </w:style>
  <w:style w:type="paragraph" w:customStyle="1" w:styleId="Huisstijl-Rubricering">
    <w:name w:val="Huisstijl - Rubricering"/>
    <w:basedOn w:val="Standard"/>
    <w:next w:val="Huisstijl-Toezendgegevens"/>
    <w:rsid w:val="00F86435"/>
    <w:pPr>
      <w:spacing w:line="180" w:lineRule="exact"/>
    </w:pPr>
    <w:rPr>
      <w:b/>
      <w:smallCaps/>
      <w:sz w:val="13"/>
    </w:rPr>
  </w:style>
  <w:style w:type="paragraph" w:customStyle="1" w:styleId="Huisstijl-Toezendgegevens">
    <w:name w:val="Huisstijl - Toezendgegevens"/>
    <w:basedOn w:val="Standard"/>
    <w:rsid w:val="00F86435"/>
  </w:style>
  <w:style w:type="paragraph" w:customStyle="1" w:styleId="Huisstijl-Datumenbetreft">
    <w:name w:val="Huisstijl - Datum en betreft"/>
    <w:basedOn w:val="Standard"/>
    <w:rsid w:val="00F86435"/>
    <w:pPr>
      <w:tabs>
        <w:tab w:val="left" w:pos="1117"/>
      </w:tabs>
    </w:pPr>
  </w:style>
  <w:style w:type="paragraph" w:customStyle="1" w:styleId="Huisstijl-Aanhef">
    <w:name w:val="Huisstijl - Aanhef"/>
    <w:basedOn w:val="Standard"/>
    <w:next w:val="Standard"/>
    <w:rsid w:val="00F86435"/>
    <w:pPr>
      <w:spacing w:before="280" w:after="240"/>
    </w:pPr>
  </w:style>
  <w:style w:type="paragraph" w:customStyle="1" w:styleId="Huisstijl-Slotzin">
    <w:name w:val="Huisstijl - Slotzin"/>
    <w:basedOn w:val="Standard"/>
    <w:next w:val="Huisstijl-Ondertekening"/>
    <w:rsid w:val="00F86435"/>
    <w:pPr>
      <w:spacing w:before="240"/>
    </w:pPr>
  </w:style>
  <w:style w:type="paragraph" w:customStyle="1" w:styleId="Header1">
    <w:name w:val="Header1"/>
    <w:basedOn w:val="Standard"/>
    <w:rsid w:val="00F86435"/>
    <w:pPr>
      <w:suppressLineNumbers/>
      <w:tabs>
        <w:tab w:val="center" w:pos="3742"/>
        <w:tab w:val="right" w:pos="7484"/>
      </w:tabs>
    </w:pPr>
  </w:style>
  <w:style w:type="paragraph" w:customStyle="1" w:styleId="Framecontents">
    <w:name w:val="Frame contents"/>
    <w:basedOn w:val="Textbody"/>
    <w:rsid w:val="00F86435"/>
  </w:style>
  <w:style w:type="paragraph" w:customStyle="1" w:styleId="Huisstijl-Afzendgegevenskop">
    <w:name w:val="Huisstijl - Afzendgegevens kop"/>
    <w:basedOn w:val="Standard"/>
    <w:rsid w:val="00F86435"/>
    <w:pPr>
      <w:spacing w:line="180" w:lineRule="exact"/>
    </w:pPr>
    <w:rPr>
      <w:b/>
      <w:sz w:val="13"/>
    </w:rPr>
  </w:style>
  <w:style w:type="paragraph" w:customStyle="1" w:styleId="Huisstijl-Afzendgegevens">
    <w:name w:val="Huisstijl - Afzendgegevens"/>
    <w:basedOn w:val="Standard"/>
    <w:rsid w:val="00F86435"/>
    <w:pPr>
      <w:tabs>
        <w:tab w:val="left" w:pos="170"/>
      </w:tabs>
      <w:spacing w:line="180" w:lineRule="exact"/>
    </w:pPr>
    <w:rPr>
      <w:sz w:val="13"/>
    </w:rPr>
  </w:style>
  <w:style w:type="paragraph" w:customStyle="1" w:styleId="Huisstijl-AfzendgegevensW1">
    <w:name w:val="Huisstijl - Afzendgegevens W1"/>
    <w:basedOn w:val="Huisstijl-Afzendgegevens"/>
    <w:rsid w:val="00F86435"/>
    <w:pPr>
      <w:spacing w:before="90"/>
    </w:pPr>
  </w:style>
  <w:style w:type="paragraph" w:customStyle="1" w:styleId="Huisstijl-ReferentiegegevenskopW1">
    <w:name w:val="Huisstijl - Referentiegegevens kop W1"/>
    <w:basedOn w:val="Standard"/>
    <w:next w:val="Huisstijl-Referentiegegevens"/>
    <w:rsid w:val="00F86435"/>
    <w:pPr>
      <w:spacing w:before="90" w:line="180" w:lineRule="exact"/>
    </w:pPr>
    <w:rPr>
      <w:b/>
      <w:sz w:val="13"/>
    </w:rPr>
  </w:style>
  <w:style w:type="paragraph" w:customStyle="1" w:styleId="Huisstijl-Referentiegegevens">
    <w:name w:val="Huisstijl - Referentiegegevens"/>
    <w:basedOn w:val="Standard"/>
    <w:rsid w:val="00F86435"/>
    <w:pPr>
      <w:spacing w:line="180" w:lineRule="exact"/>
    </w:pPr>
    <w:rPr>
      <w:sz w:val="13"/>
    </w:rPr>
  </w:style>
  <w:style w:type="paragraph" w:customStyle="1" w:styleId="Huisstijl-ReferentiegegevenskopW2">
    <w:name w:val="Huisstijl - Referentiegegevens kop W2"/>
    <w:basedOn w:val="Standard"/>
    <w:next w:val="Huisstijl-Referentiegegevens"/>
    <w:rsid w:val="00F86435"/>
    <w:pPr>
      <w:spacing w:before="270" w:line="180" w:lineRule="exact"/>
    </w:pPr>
    <w:rPr>
      <w:b/>
      <w:sz w:val="13"/>
    </w:rPr>
  </w:style>
  <w:style w:type="paragraph" w:customStyle="1" w:styleId="Huisstijl-Algemenevoorwaarden">
    <w:name w:val="Huisstijl - Algemene voorwaarden"/>
    <w:basedOn w:val="Standard"/>
    <w:rsid w:val="00F86435"/>
    <w:pPr>
      <w:spacing w:before="90" w:line="180" w:lineRule="exact"/>
    </w:pPr>
    <w:rPr>
      <w:i/>
      <w:sz w:val="13"/>
    </w:rPr>
  </w:style>
  <w:style w:type="paragraph" w:customStyle="1" w:styleId="Huisstijl-Ondertekening">
    <w:name w:val="Huisstijl - Ondertekening"/>
    <w:basedOn w:val="Standard"/>
    <w:next w:val="Huisstijl-Ondertekeningvervolg"/>
    <w:rsid w:val="00F86435"/>
    <w:pPr>
      <w:spacing w:before="960"/>
    </w:pPr>
  </w:style>
  <w:style w:type="paragraph" w:customStyle="1" w:styleId="Huisstijl-Ondertekeningvervolg">
    <w:name w:val="Huisstijl - Ondertekening vervolg"/>
    <w:basedOn w:val="Huisstijl-Ondertekening"/>
    <w:rsid w:val="00F86435"/>
    <w:pPr>
      <w:spacing w:before="0"/>
    </w:pPr>
    <w:rPr>
      <w:i/>
    </w:rPr>
  </w:style>
  <w:style w:type="paragraph" w:customStyle="1" w:styleId="Footer1">
    <w:name w:val="Footer1"/>
    <w:basedOn w:val="Standard"/>
    <w:rsid w:val="00F86435"/>
    <w:pPr>
      <w:suppressLineNumbers/>
      <w:tabs>
        <w:tab w:val="center" w:pos="3742"/>
        <w:tab w:val="right" w:pos="7484"/>
      </w:tabs>
    </w:pPr>
  </w:style>
  <w:style w:type="paragraph" w:customStyle="1" w:styleId="Huisstijl-Paginanummer">
    <w:name w:val="Huisstijl - Paginanummer"/>
    <w:basedOn w:val="Standard"/>
    <w:rsid w:val="00F86435"/>
    <w:pPr>
      <w:spacing w:line="240" w:lineRule="auto"/>
    </w:pPr>
    <w:rPr>
      <w:sz w:val="13"/>
    </w:rPr>
  </w:style>
  <w:style w:type="character" w:customStyle="1" w:styleId="Placeholder">
    <w:name w:val="Placeholder"/>
    <w:rsid w:val="00F86435"/>
    <w:rPr>
      <w:smallCaps/>
      <w:color w:val="008080"/>
      <w:u w:val="dotted"/>
    </w:rPr>
  </w:style>
  <w:style w:type="character" w:customStyle="1" w:styleId="NumberingSymbols">
    <w:name w:val="Numbering Symbols"/>
    <w:rsid w:val="00F86435"/>
    <w:rPr>
      <w:rFonts w:ascii="Verdana" w:hAnsi="Verdana"/>
      <w:sz w:val="18"/>
    </w:rPr>
  </w:style>
  <w:style w:type="character" w:customStyle="1" w:styleId="BulletSymbols">
    <w:name w:val="Bullet Symbols"/>
    <w:rsid w:val="00F86435"/>
    <w:rPr>
      <w:rFonts w:ascii="Verdana" w:eastAsia="OpenSymbol" w:hAnsi="Verdana" w:cs="OpenSymbol"/>
      <w:sz w:val="26"/>
    </w:rPr>
  </w:style>
  <w:style w:type="character" w:customStyle="1" w:styleId="Huisstijl-Aankruisvakken">
    <w:name w:val="Huisstijl - Aankruisvakken"/>
    <w:rsid w:val="00F86435"/>
    <w:rPr>
      <w:rFonts w:ascii="Verdana" w:hAnsi="Verdana"/>
      <w:sz w:val="26"/>
    </w:rPr>
  </w:style>
  <w:style w:type="paragraph" w:styleId="Koptekst">
    <w:name w:val="header"/>
    <w:basedOn w:val="Standaard"/>
    <w:link w:val="KoptekstChar"/>
    <w:uiPriority w:val="99"/>
    <w:unhideWhenUsed/>
    <w:rsid w:val="00F86435"/>
    <w:pPr>
      <w:tabs>
        <w:tab w:val="center" w:pos="4536"/>
        <w:tab w:val="right" w:pos="9072"/>
      </w:tabs>
    </w:pPr>
    <w:rPr>
      <w:rFonts w:cs="Mangal"/>
      <w:szCs w:val="21"/>
    </w:rPr>
  </w:style>
  <w:style w:type="character" w:customStyle="1" w:styleId="KoptekstChar">
    <w:name w:val="Koptekst Char"/>
    <w:basedOn w:val="Standaardalinea-lettertype"/>
    <w:link w:val="Koptekst"/>
    <w:uiPriority w:val="99"/>
    <w:rsid w:val="00F86435"/>
    <w:rPr>
      <w:rFonts w:cs="Mangal"/>
      <w:szCs w:val="21"/>
    </w:rPr>
  </w:style>
  <w:style w:type="paragraph" w:styleId="Voettekst">
    <w:name w:val="footer"/>
    <w:basedOn w:val="Standaard"/>
    <w:link w:val="VoettekstChar"/>
    <w:uiPriority w:val="99"/>
    <w:unhideWhenUsed/>
    <w:rsid w:val="00F86435"/>
    <w:pPr>
      <w:tabs>
        <w:tab w:val="center" w:pos="4536"/>
        <w:tab w:val="right" w:pos="9072"/>
      </w:tabs>
    </w:pPr>
    <w:rPr>
      <w:rFonts w:cs="Mangal"/>
      <w:szCs w:val="21"/>
    </w:rPr>
  </w:style>
  <w:style w:type="character" w:customStyle="1" w:styleId="VoettekstChar">
    <w:name w:val="Voettekst Char"/>
    <w:basedOn w:val="Standaardalinea-lettertype"/>
    <w:link w:val="Voettekst"/>
    <w:uiPriority w:val="99"/>
    <w:rsid w:val="00F86435"/>
    <w:rPr>
      <w:rFonts w:cs="Mangal"/>
      <w:szCs w:val="21"/>
    </w:rPr>
  </w:style>
  <w:style w:type="paragraph" w:styleId="Ballontekst">
    <w:name w:val="Balloon Text"/>
    <w:basedOn w:val="Standaard"/>
    <w:link w:val="BallontekstChar"/>
    <w:uiPriority w:val="99"/>
    <w:semiHidden/>
    <w:unhideWhenUsed/>
    <w:rsid w:val="00F86435"/>
    <w:rPr>
      <w:rFonts w:ascii="Tahoma" w:hAnsi="Tahoma" w:cs="Mangal"/>
      <w:sz w:val="16"/>
      <w:szCs w:val="14"/>
    </w:rPr>
  </w:style>
  <w:style w:type="character" w:customStyle="1" w:styleId="BallontekstChar">
    <w:name w:val="Ballontekst Char"/>
    <w:basedOn w:val="Standaardalinea-lettertype"/>
    <w:link w:val="Ballontekst"/>
    <w:uiPriority w:val="99"/>
    <w:semiHidden/>
    <w:rsid w:val="00F86435"/>
    <w:rPr>
      <w:rFonts w:ascii="Tahoma" w:hAnsi="Tahoma" w:cs="Mangal"/>
      <w:sz w:val="16"/>
      <w:szCs w:val="14"/>
    </w:rPr>
  </w:style>
  <w:style w:type="paragraph" w:customStyle="1" w:styleId="Huisstijl-AfzendgegevenskopW1">
    <w:name w:val="Huisstijl - Afzendgegevens kop W1"/>
    <w:basedOn w:val="Huisstijl-Afzendgegevenskop"/>
    <w:qFormat/>
    <w:rsid w:val="00F86435"/>
    <w:pPr>
      <w:spacing w:before="90"/>
    </w:pPr>
  </w:style>
  <w:style w:type="paragraph" w:customStyle="1" w:styleId="Huisstijl-AfzendgegevensC">
    <w:name w:val="Huisstijl - Afzendgegevens C"/>
    <w:basedOn w:val="Huisstijl-Afzendgegevens"/>
    <w:qFormat/>
    <w:rsid w:val="00F86435"/>
    <w:rPr>
      <w:i/>
    </w:rPr>
  </w:style>
  <w:style w:type="paragraph" w:customStyle="1" w:styleId="Huisstijl-AfzendgegevensMdtn">
    <w:name w:val="Huisstijl - Afzendgegevens Mdtn"/>
    <w:basedOn w:val="Huisstijl-Afzendgegevens"/>
    <w:qFormat/>
    <w:rsid w:val="00F86435"/>
    <w:pPr>
      <w:tabs>
        <w:tab w:val="clear" w:pos="170"/>
        <w:tab w:val="left" w:pos="482"/>
      </w:tabs>
    </w:pPr>
  </w:style>
  <w:style w:type="paragraph" w:customStyle="1" w:styleId="Huisstijl-Ondertekeningvervolgtitel">
    <w:name w:val="Huisstijl - Ondertekening vervolg titel"/>
    <w:basedOn w:val="Huisstijl-Ondertekeningvervolg"/>
    <w:qFormat/>
    <w:rsid w:val="00F86435"/>
    <w:rPr>
      <w:i w:val="0"/>
      <w:noProof/>
    </w:rPr>
  </w:style>
  <w:style w:type="paragraph" w:customStyle="1" w:styleId="Huisstijl-Gegevenskop">
    <w:name w:val="Huisstijl - Gegevens kop"/>
    <w:basedOn w:val="Huisstijl-Toezendgegevens"/>
    <w:qFormat/>
    <w:rsid w:val="00F86435"/>
    <w:rPr>
      <w:sz w:val="13"/>
    </w:rPr>
  </w:style>
  <w:style w:type="paragraph" w:customStyle="1" w:styleId="Huisstijl-Gegevens">
    <w:name w:val="Huisstijl - Gegevens"/>
    <w:basedOn w:val="Huisstijl-Gegevenskop"/>
    <w:qFormat/>
    <w:rsid w:val="00F86435"/>
    <w:rPr>
      <w:sz w:val="18"/>
    </w:rPr>
  </w:style>
  <w:style w:type="table" w:styleId="Tabelraster">
    <w:name w:val="Table Grid"/>
    <w:basedOn w:val="Standaardtabel"/>
    <w:uiPriority w:val="59"/>
    <w:rsid w:val="00F86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209D1"/>
    <w:pPr>
      <w:ind w:left="720"/>
      <w:contextualSpacing/>
    </w:pPr>
    <w:rPr>
      <w:rFonts w:cs="Mangal"/>
    </w:rPr>
  </w:style>
  <w:style w:type="paragraph" w:customStyle="1" w:styleId="Opmaakprofiel1lijst1">
    <w:name w:val="Opmaakprofiel1 lijst1"/>
    <w:basedOn w:val="Lijstalinea"/>
    <w:link w:val="Opmaakprofiel1lijst1Char"/>
    <w:qFormat/>
    <w:rsid w:val="000435D1"/>
    <w:pPr>
      <w:widowControl/>
      <w:suppressAutoHyphens w:val="0"/>
      <w:autoSpaceDN/>
      <w:ind w:left="0"/>
      <w:textAlignment w:val="auto"/>
    </w:pPr>
    <w:rPr>
      <w:kern w:val="0"/>
    </w:rPr>
  </w:style>
  <w:style w:type="character" w:customStyle="1" w:styleId="Opmaakprofiel1lijst1Char">
    <w:name w:val="Opmaakprofiel1 lijst1 Char"/>
    <w:basedOn w:val="Standaardalinea-lettertype"/>
    <w:link w:val="Opmaakprofiel1lijst1"/>
    <w:rsid w:val="000435D1"/>
    <w:rPr>
      <w:rFonts w:ascii="Verdana" w:hAnsi="Verdana" w:cs="Mangal"/>
      <w:kern w:val="0"/>
      <w:sz w:val="18"/>
    </w:rPr>
  </w:style>
  <w:style w:type="character" w:customStyle="1" w:styleId="st">
    <w:name w:val="st"/>
    <w:basedOn w:val="Standaardalinea-lettertype"/>
    <w:rsid w:val="008F4672"/>
  </w:style>
  <w:style w:type="character" w:styleId="Nadruk">
    <w:name w:val="Emphasis"/>
    <w:basedOn w:val="Standaardalinea-lettertype"/>
    <w:uiPriority w:val="20"/>
    <w:qFormat/>
    <w:rsid w:val="008F4672"/>
    <w:rPr>
      <w:i/>
      <w:iCs/>
    </w:rPr>
  </w:style>
  <w:style w:type="character" w:styleId="Hyperlink">
    <w:name w:val="Hyperlink"/>
    <w:basedOn w:val="Standaardalinea-lettertype"/>
    <w:uiPriority w:val="99"/>
    <w:unhideWhenUsed/>
    <w:rsid w:val="0089360A"/>
    <w:rPr>
      <w:color w:val="0000FF" w:themeColor="hyperlink"/>
      <w:u w:val="single"/>
    </w:rPr>
  </w:style>
  <w:style w:type="character" w:styleId="Onopgelostemelding">
    <w:name w:val="Unresolved Mention"/>
    <w:basedOn w:val="Standaardalinea-lettertype"/>
    <w:uiPriority w:val="99"/>
    <w:semiHidden/>
    <w:unhideWhenUsed/>
    <w:rsid w:val="0089360A"/>
    <w:rPr>
      <w:color w:val="605E5C"/>
      <w:shd w:val="clear" w:color="auto" w:fill="E1DFDD"/>
    </w:rPr>
  </w:style>
  <w:style w:type="character" w:styleId="GevolgdeHyperlink">
    <w:name w:val="FollowedHyperlink"/>
    <w:basedOn w:val="Standaardalinea-lettertype"/>
    <w:uiPriority w:val="99"/>
    <w:semiHidden/>
    <w:unhideWhenUsed/>
    <w:rsid w:val="00631AD1"/>
    <w:rPr>
      <w:color w:val="800080" w:themeColor="followedHyperlink"/>
      <w:u w:val="single"/>
    </w:rPr>
  </w:style>
  <w:style w:type="paragraph" w:styleId="Normaalweb">
    <w:name w:val="Normal (Web)"/>
    <w:basedOn w:val="Standaard"/>
    <w:uiPriority w:val="99"/>
    <w:semiHidden/>
    <w:unhideWhenUsed/>
    <w:rsid w:val="001F0F23"/>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lang w:eastAsia="nl-NL" w:bidi="ar-SA"/>
    </w:rPr>
  </w:style>
  <w:style w:type="paragraph" w:styleId="Revisie">
    <w:name w:val="Revision"/>
    <w:hidden/>
    <w:uiPriority w:val="99"/>
    <w:semiHidden/>
    <w:rsid w:val="0054065C"/>
    <w:pPr>
      <w:widowControl/>
      <w:suppressAutoHyphens w:val="0"/>
      <w:autoSpaceDN/>
      <w:textAlignment w:val="auto"/>
    </w:pPr>
    <w:rPr>
      <w:rFonts w:ascii="Verdana" w:hAnsi="Verdana" w:cs="Mangal"/>
      <w:sz w:val="18"/>
    </w:rPr>
  </w:style>
  <w:style w:type="character" w:styleId="Verwijzingopmerking">
    <w:name w:val="annotation reference"/>
    <w:basedOn w:val="Standaardalinea-lettertype"/>
    <w:uiPriority w:val="99"/>
    <w:semiHidden/>
    <w:unhideWhenUsed/>
    <w:rsid w:val="0054065C"/>
    <w:rPr>
      <w:sz w:val="16"/>
      <w:szCs w:val="16"/>
    </w:rPr>
  </w:style>
  <w:style w:type="paragraph" w:styleId="Tekstopmerking">
    <w:name w:val="annotation text"/>
    <w:basedOn w:val="Standaard"/>
    <w:link w:val="TekstopmerkingChar"/>
    <w:uiPriority w:val="99"/>
    <w:unhideWhenUsed/>
    <w:rsid w:val="0054065C"/>
    <w:pPr>
      <w:spacing w:line="240" w:lineRule="auto"/>
    </w:pPr>
    <w:rPr>
      <w:rFonts w:cs="Mangal"/>
      <w:sz w:val="20"/>
      <w:szCs w:val="18"/>
    </w:rPr>
  </w:style>
  <w:style w:type="character" w:customStyle="1" w:styleId="TekstopmerkingChar">
    <w:name w:val="Tekst opmerking Char"/>
    <w:basedOn w:val="Standaardalinea-lettertype"/>
    <w:link w:val="Tekstopmerking"/>
    <w:uiPriority w:val="99"/>
    <w:rsid w:val="0054065C"/>
    <w:rPr>
      <w:rFonts w:ascii="Verdana" w:hAnsi="Verdana" w:cs="Mangal"/>
      <w:sz w:val="20"/>
      <w:szCs w:val="18"/>
    </w:rPr>
  </w:style>
  <w:style w:type="paragraph" w:styleId="Onderwerpvanopmerking">
    <w:name w:val="annotation subject"/>
    <w:basedOn w:val="Tekstopmerking"/>
    <w:next w:val="Tekstopmerking"/>
    <w:link w:val="OnderwerpvanopmerkingChar"/>
    <w:uiPriority w:val="99"/>
    <w:semiHidden/>
    <w:unhideWhenUsed/>
    <w:rsid w:val="0054065C"/>
    <w:rPr>
      <w:b/>
      <w:bCs/>
    </w:rPr>
  </w:style>
  <w:style w:type="character" w:customStyle="1" w:styleId="OnderwerpvanopmerkingChar">
    <w:name w:val="Onderwerp van opmerking Char"/>
    <w:basedOn w:val="TekstopmerkingChar"/>
    <w:link w:val="Onderwerpvanopmerking"/>
    <w:uiPriority w:val="99"/>
    <w:semiHidden/>
    <w:rsid w:val="0054065C"/>
    <w:rPr>
      <w:rFonts w:ascii="Verdana" w:hAnsi="Verdana" w:cs="Mangal"/>
      <w:b/>
      <w:bCs/>
      <w:sz w:val="20"/>
      <w:szCs w:val="18"/>
    </w:rPr>
  </w:style>
  <w:style w:type="character" w:styleId="Zwaar">
    <w:name w:val="Strong"/>
    <w:basedOn w:val="Standaardalinea-lettertype"/>
    <w:uiPriority w:val="22"/>
    <w:qFormat/>
    <w:rsid w:val="00C32497"/>
    <w:rPr>
      <w:b/>
      <w:bCs/>
    </w:rPr>
  </w:style>
  <w:style w:type="character" w:customStyle="1" w:styleId="cf01">
    <w:name w:val="cf01"/>
    <w:basedOn w:val="Standaardalinea-lettertype"/>
    <w:rsid w:val="00321611"/>
    <w:rPr>
      <w:rFonts w:ascii="Segoe UI" w:hAnsi="Segoe UI" w:cs="Segoe UI" w:hint="default"/>
      <w:sz w:val="18"/>
      <w:szCs w:val="18"/>
    </w:rPr>
  </w:style>
  <w:style w:type="paragraph" w:customStyle="1" w:styleId="Default">
    <w:name w:val="Default"/>
    <w:rsid w:val="00530B52"/>
    <w:pPr>
      <w:widowControl/>
      <w:suppressAutoHyphens w:val="0"/>
      <w:autoSpaceDE w:val="0"/>
      <w:adjustRightInd w:val="0"/>
      <w:textAlignment w:val="auto"/>
    </w:pPr>
    <w:rPr>
      <w:rFonts w:ascii="RijksoverheidSansText" w:hAnsi="RijksoverheidSansText" w:cs="RijksoverheidSansText"/>
      <w:color w:val="000000"/>
      <w:kern w:val="0"/>
      <w:lang w:bidi="ar-SA"/>
    </w:rPr>
  </w:style>
  <w:style w:type="character" w:customStyle="1" w:styleId="Kop3Char">
    <w:name w:val="Kop 3 Char"/>
    <w:basedOn w:val="Standaardalinea-lettertype"/>
    <w:link w:val="Kop3"/>
    <w:uiPriority w:val="9"/>
    <w:rsid w:val="007369D6"/>
    <w:rPr>
      <w:rFonts w:eastAsia="Times New Roman" w:cs="Times New Roman"/>
      <w:b/>
      <w:bCs/>
      <w:kern w:val="0"/>
      <w:sz w:val="27"/>
      <w:szCs w:val="27"/>
      <w:lang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309">
      <w:bodyDiv w:val="1"/>
      <w:marLeft w:val="0"/>
      <w:marRight w:val="0"/>
      <w:marTop w:val="0"/>
      <w:marBottom w:val="0"/>
      <w:divBdr>
        <w:top w:val="none" w:sz="0" w:space="0" w:color="auto"/>
        <w:left w:val="none" w:sz="0" w:space="0" w:color="auto"/>
        <w:bottom w:val="none" w:sz="0" w:space="0" w:color="auto"/>
        <w:right w:val="none" w:sz="0" w:space="0" w:color="auto"/>
      </w:divBdr>
    </w:div>
    <w:div w:id="80495521">
      <w:bodyDiv w:val="1"/>
      <w:marLeft w:val="0"/>
      <w:marRight w:val="0"/>
      <w:marTop w:val="0"/>
      <w:marBottom w:val="0"/>
      <w:divBdr>
        <w:top w:val="none" w:sz="0" w:space="0" w:color="auto"/>
        <w:left w:val="none" w:sz="0" w:space="0" w:color="auto"/>
        <w:bottom w:val="none" w:sz="0" w:space="0" w:color="auto"/>
        <w:right w:val="none" w:sz="0" w:space="0" w:color="auto"/>
      </w:divBdr>
    </w:div>
    <w:div w:id="107815729">
      <w:bodyDiv w:val="1"/>
      <w:marLeft w:val="0"/>
      <w:marRight w:val="0"/>
      <w:marTop w:val="0"/>
      <w:marBottom w:val="0"/>
      <w:divBdr>
        <w:top w:val="none" w:sz="0" w:space="0" w:color="auto"/>
        <w:left w:val="none" w:sz="0" w:space="0" w:color="auto"/>
        <w:bottom w:val="none" w:sz="0" w:space="0" w:color="auto"/>
        <w:right w:val="none" w:sz="0" w:space="0" w:color="auto"/>
      </w:divBdr>
    </w:div>
    <w:div w:id="128210726">
      <w:bodyDiv w:val="1"/>
      <w:marLeft w:val="0"/>
      <w:marRight w:val="0"/>
      <w:marTop w:val="0"/>
      <w:marBottom w:val="0"/>
      <w:divBdr>
        <w:top w:val="none" w:sz="0" w:space="0" w:color="auto"/>
        <w:left w:val="none" w:sz="0" w:space="0" w:color="auto"/>
        <w:bottom w:val="none" w:sz="0" w:space="0" w:color="auto"/>
        <w:right w:val="none" w:sz="0" w:space="0" w:color="auto"/>
      </w:divBdr>
    </w:div>
    <w:div w:id="137112791">
      <w:bodyDiv w:val="1"/>
      <w:marLeft w:val="0"/>
      <w:marRight w:val="0"/>
      <w:marTop w:val="0"/>
      <w:marBottom w:val="0"/>
      <w:divBdr>
        <w:top w:val="none" w:sz="0" w:space="0" w:color="auto"/>
        <w:left w:val="none" w:sz="0" w:space="0" w:color="auto"/>
        <w:bottom w:val="none" w:sz="0" w:space="0" w:color="auto"/>
        <w:right w:val="none" w:sz="0" w:space="0" w:color="auto"/>
      </w:divBdr>
    </w:div>
    <w:div w:id="244342002">
      <w:bodyDiv w:val="1"/>
      <w:marLeft w:val="0"/>
      <w:marRight w:val="0"/>
      <w:marTop w:val="0"/>
      <w:marBottom w:val="0"/>
      <w:divBdr>
        <w:top w:val="none" w:sz="0" w:space="0" w:color="auto"/>
        <w:left w:val="none" w:sz="0" w:space="0" w:color="auto"/>
        <w:bottom w:val="none" w:sz="0" w:space="0" w:color="auto"/>
        <w:right w:val="none" w:sz="0" w:space="0" w:color="auto"/>
      </w:divBdr>
    </w:div>
    <w:div w:id="262810321">
      <w:bodyDiv w:val="1"/>
      <w:marLeft w:val="0"/>
      <w:marRight w:val="0"/>
      <w:marTop w:val="0"/>
      <w:marBottom w:val="0"/>
      <w:divBdr>
        <w:top w:val="none" w:sz="0" w:space="0" w:color="auto"/>
        <w:left w:val="none" w:sz="0" w:space="0" w:color="auto"/>
        <w:bottom w:val="none" w:sz="0" w:space="0" w:color="auto"/>
        <w:right w:val="none" w:sz="0" w:space="0" w:color="auto"/>
      </w:divBdr>
      <w:divsChild>
        <w:div w:id="1041056089">
          <w:marLeft w:val="1800"/>
          <w:marRight w:val="0"/>
          <w:marTop w:val="86"/>
          <w:marBottom w:val="0"/>
          <w:divBdr>
            <w:top w:val="none" w:sz="0" w:space="0" w:color="auto"/>
            <w:left w:val="none" w:sz="0" w:space="0" w:color="auto"/>
            <w:bottom w:val="none" w:sz="0" w:space="0" w:color="auto"/>
            <w:right w:val="none" w:sz="0" w:space="0" w:color="auto"/>
          </w:divBdr>
        </w:div>
      </w:divsChild>
    </w:div>
    <w:div w:id="386538896">
      <w:bodyDiv w:val="1"/>
      <w:marLeft w:val="0"/>
      <w:marRight w:val="0"/>
      <w:marTop w:val="0"/>
      <w:marBottom w:val="0"/>
      <w:divBdr>
        <w:top w:val="none" w:sz="0" w:space="0" w:color="auto"/>
        <w:left w:val="none" w:sz="0" w:space="0" w:color="auto"/>
        <w:bottom w:val="none" w:sz="0" w:space="0" w:color="auto"/>
        <w:right w:val="none" w:sz="0" w:space="0" w:color="auto"/>
      </w:divBdr>
    </w:div>
    <w:div w:id="394935310">
      <w:bodyDiv w:val="1"/>
      <w:marLeft w:val="0"/>
      <w:marRight w:val="0"/>
      <w:marTop w:val="0"/>
      <w:marBottom w:val="0"/>
      <w:divBdr>
        <w:top w:val="none" w:sz="0" w:space="0" w:color="auto"/>
        <w:left w:val="none" w:sz="0" w:space="0" w:color="auto"/>
        <w:bottom w:val="none" w:sz="0" w:space="0" w:color="auto"/>
        <w:right w:val="none" w:sz="0" w:space="0" w:color="auto"/>
      </w:divBdr>
    </w:div>
    <w:div w:id="399601893">
      <w:bodyDiv w:val="1"/>
      <w:marLeft w:val="0"/>
      <w:marRight w:val="0"/>
      <w:marTop w:val="0"/>
      <w:marBottom w:val="0"/>
      <w:divBdr>
        <w:top w:val="none" w:sz="0" w:space="0" w:color="auto"/>
        <w:left w:val="none" w:sz="0" w:space="0" w:color="auto"/>
        <w:bottom w:val="none" w:sz="0" w:space="0" w:color="auto"/>
        <w:right w:val="none" w:sz="0" w:space="0" w:color="auto"/>
      </w:divBdr>
      <w:divsChild>
        <w:div w:id="667513167">
          <w:marLeft w:val="547"/>
          <w:marRight w:val="0"/>
          <w:marTop w:val="86"/>
          <w:marBottom w:val="0"/>
          <w:divBdr>
            <w:top w:val="none" w:sz="0" w:space="0" w:color="auto"/>
            <w:left w:val="none" w:sz="0" w:space="0" w:color="auto"/>
            <w:bottom w:val="none" w:sz="0" w:space="0" w:color="auto"/>
            <w:right w:val="none" w:sz="0" w:space="0" w:color="auto"/>
          </w:divBdr>
        </w:div>
      </w:divsChild>
    </w:div>
    <w:div w:id="417992040">
      <w:bodyDiv w:val="1"/>
      <w:marLeft w:val="0"/>
      <w:marRight w:val="0"/>
      <w:marTop w:val="0"/>
      <w:marBottom w:val="0"/>
      <w:divBdr>
        <w:top w:val="none" w:sz="0" w:space="0" w:color="auto"/>
        <w:left w:val="none" w:sz="0" w:space="0" w:color="auto"/>
        <w:bottom w:val="none" w:sz="0" w:space="0" w:color="auto"/>
        <w:right w:val="none" w:sz="0" w:space="0" w:color="auto"/>
      </w:divBdr>
    </w:div>
    <w:div w:id="480653875">
      <w:bodyDiv w:val="1"/>
      <w:marLeft w:val="0"/>
      <w:marRight w:val="0"/>
      <w:marTop w:val="0"/>
      <w:marBottom w:val="0"/>
      <w:divBdr>
        <w:top w:val="none" w:sz="0" w:space="0" w:color="auto"/>
        <w:left w:val="none" w:sz="0" w:space="0" w:color="auto"/>
        <w:bottom w:val="none" w:sz="0" w:space="0" w:color="auto"/>
        <w:right w:val="none" w:sz="0" w:space="0" w:color="auto"/>
      </w:divBdr>
    </w:div>
    <w:div w:id="485974859">
      <w:bodyDiv w:val="1"/>
      <w:marLeft w:val="0"/>
      <w:marRight w:val="0"/>
      <w:marTop w:val="0"/>
      <w:marBottom w:val="0"/>
      <w:divBdr>
        <w:top w:val="none" w:sz="0" w:space="0" w:color="auto"/>
        <w:left w:val="none" w:sz="0" w:space="0" w:color="auto"/>
        <w:bottom w:val="none" w:sz="0" w:space="0" w:color="auto"/>
        <w:right w:val="none" w:sz="0" w:space="0" w:color="auto"/>
      </w:divBdr>
      <w:divsChild>
        <w:div w:id="172837974">
          <w:marLeft w:val="446"/>
          <w:marRight w:val="0"/>
          <w:marTop w:val="240"/>
          <w:marBottom w:val="0"/>
          <w:divBdr>
            <w:top w:val="none" w:sz="0" w:space="0" w:color="auto"/>
            <w:left w:val="none" w:sz="0" w:space="0" w:color="auto"/>
            <w:bottom w:val="none" w:sz="0" w:space="0" w:color="auto"/>
            <w:right w:val="none" w:sz="0" w:space="0" w:color="auto"/>
          </w:divBdr>
        </w:div>
      </w:divsChild>
    </w:div>
    <w:div w:id="567377084">
      <w:bodyDiv w:val="1"/>
      <w:marLeft w:val="0"/>
      <w:marRight w:val="0"/>
      <w:marTop w:val="0"/>
      <w:marBottom w:val="0"/>
      <w:divBdr>
        <w:top w:val="none" w:sz="0" w:space="0" w:color="auto"/>
        <w:left w:val="none" w:sz="0" w:space="0" w:color="auto"/>
        <w:bottom w:val="none" w:sz="0" w:space="0" w:color="auto"/>
        <w:right w:val="none" w:sz="0" w:space="0" w:color="auto"/>
      </w:divBdr>
    </w:div>
    <w:div w:id="662928211">
      <w:bodyDiv w:val="1"/>
      <w:marLeft w:val="0"/>
      <w:marRight w:val="0"/>
      <w:marTop w:val="0"/>
      <w:marBottom w:val="0"/>
      <w:divBdr>
        <w:top w:val="none" w:sz="0" w:space="0" w:color="auto"/>
        <w:left w:val="none" w:sz="0" w:space="0" w:color="auto"/>
        <w:bottom w:val="none" w:sz="0" w:space="0" w:color="auto"/>
        <w:right w:val="none" w:sz="0" w:space="0" w:color="auto"/>
      </w:divBdr>
      <w:divsChild>
        <w:div w:id="1542935535">
          <w:marLeft w:val="547"/>
          <w:marRight w:val="0"/>
          <w:marTop w:val="86"/>
          <w:marBottom w:val="0"/>
          <w:divBdr>
            <w:top w:val="none" w:sz="0" w:space="0" w:color="auto"/>
            <w:left w:val="none" w:sz="0" w:space="0" w:color="auto"/>
            <w:bottom w:val="none" w:sz="0" w:space="0" w:color="auto"/>
            <w:right w:val="none" w:sz="0" w:space="0" w:color="auto"/>
          </w:divBdr>
        </w:div>
      </w:divsChild>
    </w:div>
    <w:div w:id="675771977">
      <w:bodyDiv w:val="1"/>
      <w:marLeft w:val="0"/>
      <w:marRight w:val="0"/>
      <w:marTop w:val="0"/>
      <w:marBottom w:val="0"/>
      <w:divBdr>
        <w:top w:val="none" w:sz="0" w:space="0" w:color="auto"/>
        <w:left w:val="none" w:sz="0" w:space="0" w:color="auto"/>
        <w:bottom w:val="none" w:sz="0" w:space="0" w:color="auto"/>
        <w:right w:val="none" w:sz="0" w:space="0" w:color="auto"/>
      </w:divBdr>
    </w:div>
    <w:div w:id="813720330">
      <w:bodyDiv w:val="1"/>
      <w:marLeft w:val="0"/>
      <w:marRight w:val="0"/>
      <w:marTop w:val="0"/>
      <w:marBottom w:val="0"/>
      <w:divBdr>
        <w:top w:val="none" w:sz="0" w:space="0" w:color="auto"/>
        <w:left w:val="none" w:sz="0" w:space="0" w:color="auto"/>
        <w:bottom w:val="none" w:sz="0" w:space="0" w:color="auto"/>
        <w:right w:val="none" w:sz="0" w:space="0" w:color="auto"/>
      </w:divBdr>
      <w:divsChild>
        <w:div w:id="298535402">
          <w:marLeft w:val="720"/>
          <w:marRight w:val="0"/>
          <w:marTop w:val="0"/>
          <w:marBottom w:val="0"/>
          <w:divBdr>
            <w:top w:val="none" w:sz="0" w:space="0" w:color="auto"/>
            <w:left w:val="none" w:sz="0" w:space="0" w:color="auto"/>
            <w:bottom w:val="none" w:sz="0" w:space="0" w:color="auto"/>
            <w:right w:val="none" w:sz="0" w:space="0" w:color="auto"/>
          </w:divBdr>
        </w:div>
        <w:div w:id="1539779353">
          <w:marLeft w:val="720"/>
          <w:marRight w:val="0"/>
          <w:marTop w:val="0"/>
          <w:marBottom w:val="0"/>
          <w:divBdr>
            <w:top w:val="none" w:sz="0" w:space="0" w:color="auto"/>
            <w:left w:val="none" w:sz="0" w:space="0" w:color="auto"/>
            <w:bottom w:val="none" w:sz="0" w:space="0" w:color="auto"/>
            <w:right w:val="none" w:sz="0" w:space="0" w:color="auto"/>
          </w:divBdr>
        </w:div>
        <w:div w:id="926233449">
          <w:marLeft w:val="720"/>
          <w:marRight w:val="0"/>
          <w:marTop w:val="0"/>
          <w:marBottom w:val="0"/>
          <w:divBdr>
            <w:top w:val="none" w:sz="0" w:space="0" w:color="auto"/>
            <w:left w:val="none" w:sz="0" w:space="0" w:color="auto"/>
            <w:bottom w:val="none" w:sz="0" w:space="0" w:color="auto"/>
            <w:right w:val="none" w:sz="0" w:space="0" w:color="auto"/>
          </w:divBdr>
        </w:div>
        <w:div w:id="2131125777">
          <w:marLeft w:val="720"/>
          <w:marRight w:val="0"/>
          <w:marTop w:val="0"/>
          <w:marBottom w:val="0"/>
          <w:divBdr>
            <w:top w:val="none" w:sz="0" w:space="0" w:color="auto"/>
            <w:left w:val="none" w:sz="0" w:space="0" w:color="auto"/>
            <w:bottom w:val="none" w:sz="0" w:space="0" w:color="auto"/>
            <w:right w:val="none" w:sz="0" w:space="0" w:color="auto"/>
          </w:divBdr>
        </w:div>
      </w:divsChild>
    </w:div>
    <w:div w:id="856890325">
      <w:bodyDiv w:val="1"/>
      <w:marLeft w:val="0"/>
      <w:marRight w:val="0"/>
      <w:marTop w:val="0"/>
      <w:marBottom w:val="0"/>
      <w:divBdr>
        <w:top w:val="none" w:sz="0" w:space="0" w:color="auto"/>
        <w:left w:val="none" w:sz="0" w:space="0" w:color="auto"/>
        <w:bottom w:val="none" w:sz="0" w:space="0" w:color="auto"/>
        <w:right w:val="none" w:sz="0" w:space="0" w:color="auto"/>
      </w:divBdr>
    </w:div>
    <w:div w:id="905845811">
      <w:bodyDiv w:val="1"/>
      <w:marLeft w:val="0"/>
      <w:marRight w:val="0"/>
      <w:marTop w:val="0"/>
      <w:marBottom w:val="0"/>
      <w:divBdr>
        <w:top w:val="none" w:sz="0" w:space="0" w:color="auto"/>
        <w:left w:val="none" w:sz="0" w:space="0" w:color="auto"/>
        <w:bottom w:val="none" w:sz="0" w:space="0" w:color="auto"/>
        <w:right w:val="none" w:sz="0" w:space="0" w:color="auto"/>
      </w:divBdr>
    </w:div>
    <w:div w:id="952706777">
      <w:bodyDiv w:val="1"/>
      <w:marLeft w:val="0"/>
      <w:marRight w:val="0"/>
      <w:marTop w:val="0"/>
      <w:marBottom w:val="0"/>
      <w:divBdr>
        <w:top w:val="none" w:sz="0" w:space="0" w:color="auto"/>
        <w:left w:val="none" w:sz="0" w:space="0" w:color="auto"/>
        <w:bottom w:val="none" w:sz="0" w:space="0" w:color="auto"/>
        <w:right w:val="none" w:sz="0" w:space="0" w:color="auto"/>
      </w:divBdr>
    </w:div>
    <w:div w:id="1134176243">
      <w:bodyDiv w:val="1"/>
      <w:marLeft w:val="0"/>
      <w:marRight w:val="0"/>
      <w:marTop w:val="0"/>
      <w:marBottom w:val="0"/>
      <w:divBdr>
        <w:top w:val="none" w:sz="0" w:space="0" w:color="auto"/>
        <w:left w:val="none" w:sz="0" w:space="0" w:color="auto"/>
        <w:bottom w:val="none" w:sz="0" w:space="0" w:color="auto"/>
        <w:right w:val="none" w:sz="0" w:space="0" w:color="auto"/>
      </w:divBdr>
    </w:div>
    <w:div w:id="1140338965">
      <w:bodyDiv w:val="1"/>
      <w:marLeft w:val="0"/>
      <w:marRight w:val="0"/>
      <w:marTop w:val="0"/>
      <w:marBottom w:val="0"/>
      <w:divBdr>
        <w:top w:val="none" w:sz="0" w:space="0" w:color="auto"/>
        <w:left w:val="none" w:sz="0" w:space="0" w:color="auto"/>
        <w:bottom w:val="none" w:sz="0" w:space="0" w:color="auto"/>
        <w:right w:val="none" w:sz="0" w:space="0" w:color="auto"/>
      </w:divBdr>
      <w:divsChild>
        <w:div w:id="1307247077">
          <w:marLeft w:val="1166"/>
          <w:marRight w:val="0"/>
          <w:marTop w:val="67"/>
          <w:marBottom w:val="0"/>
          <w:divBdr>
            <w:top w:val="none" w:sz="0" w:space="0" w:color="auto"/>
            <w:left w:val="none" w:sz="0" w:space="0" w:color="auto"/>
            <w:bottom w:val="none" w:sz="0" w:space="0" w:color="auto"/>
            <w:right w:val="none" w:sz="0" w:space="0" w:color="auto"/>
          </w:divBdr>
        </w:div>
        <w:div w:id="1020165188">
          <w:marLeft w:val="1166"/>
          <w:marRight w:val="0"/>
          <w:marTop w:val="67"/>
          <w:marBottom w:val="0"/>
          <w:divBdr>
            <w:top w:val="none" w:sz="0" w:space="0" w:color="auto"/>
            <w:left w:val="none" w:sz="0" w:space="0" w:color="auto"/>
            <w:bottom w:val="none" w:sz="0" w:space="0" w:color="auto"/>
            <w:right w:val="none" w:sz="0" w:space="0" w:color="auto"/>
          </w:divBdr>
        </w:div>
        <w:div w:id="1865048653">
          <w:marLeft w:val="1166"/>
          <w:marRight w:val="0"/>
          <w:marTop w:val="67"/>
          <w:marBottom w:val="0"/>
          <w:divBdr>
            <w:top w:val="none" w:sz="0" w:space="0" w:color="auto"/>
            <w:left w:val="none" w:sz="0" w:space="0" w:color="auto"/>
            <w:bottom w:val="none" w:sz="0" w:space="0" w:color="auto"/>
            <w:right w:val="none" w:sz="0" w:space="0" w:color="auto"/>
          </w:divBdr>
        </w:div>
      </w:divsChild>
    </w:div>
    <w:div w:id="1144085707">
      <w:bodyDiv w:val="1"/>
      <w:marLeft w:val="0"/>
      <w:marRight w:val="0"/>
      <w:marTop w:val="0"/>
      <w:marBottom w:val="0"/>
      <w:divBdr>
        <w:top w:val="none" w:sz="0" w:space="0" w:color="auto"/>
        <w:left w:val="none" w:sz="0" w:space="0" w:color="auto"/>
        <w:bottom w:val="none" w:sz="0" w:space="0" w:color="auto"/>
        <w:right w:val="none" w:sz="0" w:space="0" w:color="auto"/>
      </w:divBdr>
    </w:div>
    <w:div w:id="1178078829">
      <w:bodyDiv w:val="1"/>
      <w:marLeft w:val="0"/>
      <w:marRight w:val="0"/>
      <w:marTop w:val="0"/>
      <w:marBottom w:val="0"/>
      <w:divBdr>
        <w:top w:val="none" w:sz="0" w:space="0" w:color="auto"/>
        <w:left w:val="none" w:sz="0" w:space="0" w:color="auto"/>
        <w:bottom w:val="none" w:sz="0" w:space="0" w:color="auto"/>
        <w:right w:val="none" w:sz="0" w:space="0" w:color="auto"/>
      </w:divBdr>
    </w:div>
    <w:div w:id="1230531170">
      <w:bodyDiv w:val="1"/>
      <w:marLeft w:val="0"/>
      <w:marRight w:val="0"/>
      <w:marTop w:val="0"/>
      <w:marBottom w:val="0"/>
      <w:divBdr>
        <w:top w:val="none" w:sz="0" w:space="0" w:color="auto"/>
        <w:left w:val="none" w:sz="0" w:space="0" w:color="auto"/>
        <w:bottom w:val="none" w:sz="0" w:space="0" w:color="auto"/>
        <w:right w:val="none" w:sz="0" w:space="0" w:color="auto"/>
      </w:divBdr>
    </w:div>
    <w:div w:id="1345283397">
      <w:bodyDiv w:val="1"/>
      <w:marLeft w:val="0"/>
      <w:marRight w:val="0"/>
      <w:marTop w:val="0"/>
      <w:marBottom w:val="0"/>
      <w:divBdr>
        <w:top w:val="none" w:sz="0" w:space="0" w:color="auto"/>
        <w:left w:val="none" w:sz="0" w:space="0" w:color="auto"/>
        <w:bottom w:val="none" w:sz="0" w:space="0" w:color="auto"/>
        <w:right w:val="none" w:sz="0" w:space="0" w:color="auto"/>
      </w:divBdr>
    </w:div>
    <w:div w:id="1421023188">
      <w:bodyDiv w:val="1"/>
      <w:marLeft w:val="0"/>
      <w:marRight w:val="0"/>
      <w:marTop w:val="0"/>
      <w:marBottom w:val="0"/>
      <w:divBdr>
        <w:top w:val="none" w:sz="0" w:space="0" w:color="auto"/>
        <w:left w:val="none" w:sz="0" w:space="0" w:color="auto"/>
        <w:bottom w:val="none" w:sz="0" w:space="0" w:color="auto"/>
        <w:right w:val="none" w:sz="0" w:space="0" w:color="auto"/>
      </w:divBdr>
    </w:div>
    <w:div w:id="1432312496">
      <w:bodyDiv w:val="1"/>
      <w:marLeft w:val="0"/>
      <w:marRight w:val="0"/>
      <w:marTop w:val="0"/>
      <w:marBottom w:val="0"/>
      <w:divBdr>
        <w:top w:val="none" w:sz="0" w:space="0" w:color="auto"/>
        <w:left w:val="none" w:sz="0" w:space="0" w:color="auto"/>
        <w:bottom w:val="none" w:sz="0" w:space="0" w:color="auto"/>
        <w:right w:val="none" w:sz="0" w:space="0" w:color="auto"/>
      </w:divBdr>
    </w:div>
    <w:div w:id="1521969924">
      <w:bodyDiv w:val="1"/>
      <w:marLeft w:val="0"/>
      <w:marRight w:val="0"/>
      <w:marTop w:val="0"/>
      <w:marBottom w:val="0"/>
      <w:divBdr>
        <w:top w:val="none" w:sz="0" w:space="0" w:color="auto"/>
        <w:left w:val="none" w:sz="0" w:space="0" w:color="auto"/>
        <w:bottom w:val="none" w:sz="0" w:space="0" w:color="auto"/>
        <w:right w:val="none" w:sz="0" w:space="0" w:color="auto"/>
      </w:divBdr>
    </w:div>
    <w:div w:id="1532567345">
      <w:bodyDiv w:val="1"/>
      <w:marLeft w:val="0"/>
      <w:marRight w:val="0"/>
      <w:marTop w:val="0"/>
      <w:marBottom w:val="0"/>
      <w:divBdr>
        <w:top w:val="none" w:sz="0" w:space="0" w:color="auto"/>
        <w:left w:val="none" w:sz="0" w:space="0" w:color="auto"/>
        <w:bottom w:val="none" w:sz="0" w:space="0" w:color="auto"/>
        <w:right w:val="none" w:sz="0" w:space="0" w:color="auto"/>
      </w:divBdr>
    </w:div>
    <w:div w:id="1533154640">
      <w:bodyDiv w:val="1"/>
      <w:marLeft w:val="0"/>
      <w:marRight w:val="0"/>
      <w:marTop w:val="0"/>
      <w:marBottom w:val="0"/>
      <w:divBdr>
        <w:top w:val="none" w:sz="0" w:space="0" w:color="auto"/>
        <w:left w:val="none" w:sz="0" w:space="0" w:color="auto"/>
        <w:bottom w:val="none" w:sz="0" w:space="0" w:color="auto"/>
        <w:right w:val="none" w:sz="0" w:space="0" w:color="auto"/>
      </w:divBdr>
    </w:div>
    <w:div w:id="1611274915">
      <w:bodyDiv w:val="1"/>
      <w:marLeft w:val="0"/>
      <w:marRight w:val="0"/>
      <w:marTop w:val="0"/>
      <w:marBottom w:val="0"/>
      <w:divBdr>
        <w:top w:val="none" w:sz="0" w:space="0" w:color="auto"/>
        <w:left w:val="none" w:sz="0" w:space="0" w:color="auto"/>
        <w:bottom w:val="none" w:sz="0" w:space="0" w:color="auto"/>
        <w:right w:val="none" w:sz="0" w:space="0" w:color="auto"/>
      </w:divBdr>
      <w:divsChild>
        <w:div w:id="1384523181">
          <w:marLeft w:val="446"/>
          <w:marRight w:val="0"/>
          <w:marTop w:val="0"/>
          <w:marBottom w:val="0"/>
          <w:divBdr>
            <w:top w:val="none" w:sz="0" w:space="0" w:color="auto"/>
            <w:left w:val="none" w:sz="0" w:space="0" w:color="auto"/>
            <w:bottom w:val="none" w:sz="0" w:space="0" w:color="auto"/>
            <w:right w:val="none" w:sz="0" w:space="0" w:color="auto"/>
          </w:divBdr>
        </w:div>
        <w:div w:id="241453262">
          <w:marLeft w:val="446"/>
          <w:marRight w:val="0"/>
          <w:marTop w:val="0"/>
          <w:marBottom w:val="0"/>
          <w:divBdr>
            <w:top w:val="none" w:sz="0" w:space="0" w:color="auto"/>
            <w:left w:val="none" w:sz="0" w:space="0" w:color="auto"/>
            <w:bottom w:val="none" w:sz="0" w:space="0" w:color="auto"/>
            <w:right w:val="none" w:sz="0" w:space="0" w:color="auto"/>
          </w:divBdr>
        </w:div>
        <w:div w:id="356781429">
          <w:marLeft w:val="446"/>
          <w:marRight w:val="0"/>
          <w:marTop w:val="0"/>
          <w:marBottom w:val="0"/>
          <w:divBdr>
            <w:top w:val="none" w:sz="0" w:space="0" w:color="auto"/>
            <w:left w:val="none" w:sz="0" w:space="0" w:color="auto"/>
            <w:bottom w:val="none" w:sz="0" w:space="0" w:color="auto"/>
            <w:right w:val="none" w:sz="0" w:space="0" w:color="auto"/>
          </w:divBdr>
        </w:div>
        <w:div w:id="727146962">
          <w:marLeft w:val="446"/>
          <w:marRight w:val="0"/>
          <w:marTop w:val="0"/>
          <w:marBottom w:val="0"/>
          <w:divBdr>
            <w:top w:val="none" w:sz="0" w:space="0" w:color="auto"/>
            <w:left w:val="none" w:sz="0" w:space="0" w:color="auto"/>
            <w:bottom w:val="none" w:sz="0" w:space="0" w:color="auto"/>
            <w:right w:val="none" w:sz="0" w:space="0" w:color="auto"/>
          </w:divBdr>
        </w:div>
        <w:div w:id="1504204719">
          <w:marLeft w:val="1166"/>
          <w:marRight w:val="0"/>
          <w:marTop w:val="0"/>
          <w:marBottom w:val="0"/>
          <w:divBdr>
            <w:top w:val="none" w:sz="0" w:space="0" w:color="auto"/>
            <w:left w:val="none" w:sz="0" w:space="0" w:color="auto"/>
            <w:bottom w:val="none" w:sz="0" w:space="0" w:color="auto"/>
            <w:right w:val="none" w:sz="0" w:space="0" w:color="auto"/>
          </w:divBdr>
        </w:div>
        <w:div w:id="756748476">
          <w:marLeft w:val="1166"/>
          <w:marRight w:val="0"/>
          <w:marTop w:val="0"/>
          <w:marBottom w:val="0"/>
          <w:divBdr>
            <w:top w:val="none" w:sz="0" w:space="0" w:color="auto"/>
            <w:left w:val="none" w:sz="0" w:space="0" w:color="auto"/>
            <w:bottom w:val="none" w:sz="0" w:space="0" w:color="auto"/>
            <w:right w:val="none" w:sz="0" w:space="0" w:color="auto"/>
          </w:divBdr>
        </w:div>
        <w:div w:id="656688830">
          <w:marLeft w:val="446"/>
          <w:marRight w:val="0"/>
          <w:marTop w:val="0"/>
          <w:marBottom w:val="0"/>
          <w:divBdr>
            <w:top w:val="none" w:sz="0" w:space="0" w:color="auto"/>
            <w:left w:val="none" w:sz="0" w:space="0" w:color="auto"/>
            <w:bottom w:val="none" w:sz="0" w:space="0" w:color="auto"/>
            <w:right w:val="none" w:sz="0" w:space="0" w:color="auto"/>
          </w:divBdr>
        </w:div>
        <w:div w:id="1371684139">
          <w:marLeft w:val="446"/>
          <w:marRight w:val="0"/>
          <w:marTop w:val="0"/>
          <w:marBottom w:val="0"/>
          <w:divBdr>
            <w:top w:val="none" w:sz="0" w:space="0" w:color="auto"/>
            <w:left w:val="none" w:sz="0" w:space="0" w:color="auto"/>
            <w:bottom w:val="none" w:sz="0" w:space="0" w:color="auto"/>
            <w:right w:val="none" w:sz="0" w:space="0" w:color="auto"/>
          </w:divBdr>
        </w:div>
        <w:div w:id="650600771">
          <w:marLeft w:val="446"/>
          <w:marRight w:val="0"/>
          <w:marTop w:val="0"/>
          <w:marBottom w:val="0"/>
          <w:divBdr>
            <w:top w:val="none" w:sz="0" w:space="0" w:color="auto"/>
            <w:left w:val="none" w:sz="0" w:space="0" w:color="auto"/>
            <w:bottom w:val="none" w:sz="0" w:space="0" w:color="auto"/>
            <w:right w:val="none" w:sz="0" w:space="0" w:color="auto"/>
          </w:divBdr>
        </w:div>
        <w:div w:id="2022317920">
          <w:marLeft w:val="446"/>
          <w:marRight w:val="0"/>
          <w:marTop w:val="0"/>
          <w:marBottom w:val="0"/>
          <w:divBdr>
            <w:top w:val="none" w:sz="0" w:space="0" w:color="auto"/>
            <w:left w:val="none" w:sz="0" w:space="0" w:color="auto"/>
            <w:bottom w:val="none" w:sz="0" w:space="0" w:color="auto"/>
            <w:right w:val="none" w:sz="0" w:space="0" w:color="auto"/>
          </w:divBdr>
        </w:div>
        <w:div w:id="771316239">
          <w:marLeft w:val="446"/>
          <w:marRight w:val="0"/>
          <w:marTop w:val="0"/>
          <w:marBottom w:val="0"/>
          <w:divBdr>
            <w:top w:val="none" w:sz="0" w:space="0" w:color="auto"/>
            <w:left w:val="none" w:sz="0" w:space="0" w:color="auto"/>
            <w:bottom w:val="none" w:sz="0" w:space="0" w:color="auto"/>
            <w:right w:val="none" w:sz="0" w:space="0" w:color="auto"/>
          </w:divBdr>
        </w:div>
        <w:div w:id="1086532573">
          <w:marLeft w:val="446"/>
          <w:marRight w:val="0"/>
          <w:marTop w:val="0"/>
          <w:marBottom w:val="0"/>
          <w:divBdr>
            <w:top w:val="none" w:sz="0" w:space="0" w:color="auto"/>
            <w:left w:val="none" w:sz="0" w:space="0" w:color="auto"/>
            <w:bottom w:val="none" w:sz="0" w:space="0" w:color="auto"/>
            <w:right w:val="none" w:sz="0" w:space="0" w:color="auto"/>
          </w:divBdr>
        </w:div>
      </w:divsChild>
    </w:div>
    <w:div w:id="1708068053">
      <w:bodyDiv w:val="1"/>
      <w:marLeft w:val="0"/>
      <w:marRight w:val="0"/>
      <w:marTop w:val="0"/>
      <w:marBottom w:val="0"/>
      <w:divBdr>
        <w:top w:val="none" w:sz="0" w:space="0" w:color="auto"/>
        <w:left w:val="none" w:sz="0" w:space="0" w:color="auto"/>
        <w:bottom w:val="none" w:sz="0" w:space="0" w:color="auto"/>
        <w:right w:val="none" w:sz="0" w:space="0" w:color="auto"/>
      </w:divBdr>
      <w:divsChild>
        <w:div w:id="300303671">
          <w:marLeft w:val="360"/>
          <w:marRight w:val="0"/>
          <w:marTop w:val="200"/>
          <w:marBottom w:val="0"/>
          <w:divBdr>
            <w:top w:val="none" w:sz="0" w:space="0" w:color="auto"/>
            <w:left w:val="none" w:sz="0" w:space="0" w:color="auto"/>
            <w:bottom w:val="none" w:sz="0" w:space="0" w:color="auto"/>
            <w:right w:val="none" w:sz="0" w:space="0" w:color="auto"/>
          </w:divBdr>
        </w:div>
        <w:div w:id="132258081">
          <w:marLeft w:val="1080"/>
          <w:marRight w:val="0"/>
          <w:marTop w:val="100"/>
          <w:marBottom w:val="0"/>
          <w:divBdr>
            <w:top w:val="none" w:sz="0" w:space="0" w:color="auto"/>
            <w:left w:val="none" w:sz="0" w:space="0" w:color="auto"/>
            <w:bottom w:val="none" w:sz="0" w:space="0" w:color="auto"/>
            <w:right w:val="none" w:sz="0" w:space="0" w:color="auto"/>
          </w:divBdr>
        </w:div>
        <w:div w:id="987050036">
          <w:marLeft w:val="1080"/>
          <w:marRight w:val="0"/>
          <w:marTop w:val="100"/>
          <w:marBottom w:val="0"/>
          <w:divBdr>
            <w:top w:val="none" w:sz="0" w:space="0" w:color="auto"/>
            <w:left w:val="none" w:sz="0" w:space="0" w:color="auto"/>
            <w:bottom w:val="none" w:sz="0" w:space="0" w:color="auto"/>
            <w:right w:val="none" w:sz="0" w:space="0" w:color="auto"/>
          </w:divBdr>
        </w:div>
        <w:div w:id="1914928221">
          <w:marLeft w:val="1080"/>
          <w:marRight w:val="0"/>
          <w:marTop w:val="100"/>
          <w:marBottom w:val="0"/>
          <w:divBdr>
            <w:top w:val="none" w:sz="0" w:space="0" w:color="auto"/>
            <w:left w:val="none" w:sz="0" w:space="0" w:color="auto"/>
            <w:bottom w:val="none" w:sz="0" w:space="0" w:color="auto"/>
            <w:right w:val="none" w:sz="0" w:space="0" w:color="auto"/>
          </w:divBdr>
        </w:div>
        <w:div w:id="412821699">
          <w:marLeft w:val="360"/>
          <w:marRight w:val="0"/>
          <w:marTop w:val="200"/>
          <w:marBottom w:val="0"/>
          <w:divBdr>
            <w:top w:val="none" w:sz="0" w:space="0" w:color="auto"/>
            <w:left w:val="none" w:sz="0" w:space="0" w:color="auto"/>
            <w:bottom w:val="none" w:sz="0" w:space="0" w:color="auto"/>
            <w:right w:val="none" w:sz="0" w:space="0" w:color="auto"/>
          </w:divBdr>
        </w:div>
        <w:div w:id="876310224">
          <w:marLeft w:val="1080"/>
          <w:marRight w:val="0"/>
          <w:marTop w:val="100"/>
          <w:marBottom w:val="0"/>
          <w:divBdr>
            <w:top w:val="none" w:sz="0" w:space="0" w:color="auto"/>
            <w:left w:val="none" w:sz="0" w:space="0" w:color="auto"/>
            <w:bottom w:val="none" w:sz="0" w:space="0" w:color="auto"/>
            <w:right w:val="none" w:sz="0" w:space="0" w:color="auto"/>
          </w:divBdr>
        </w:div>
        <w:div w:id="1597055169">
          <w:marLeft w:val="1080"/>
          <w:marRight w:val="0"/>
          <w:marTop w:val="100"/>
          <w:marBottom w:val="0"/>
          <w:divBdr>
            <w:top w:val="none" w:sz="0" w:space="0" w:color="auto"/>
            <w:left w:val="none" w:sz="0" w:space="0" w:color="auto"/>
            <w:bottom w:val="none" w:sz="0" w:space="0" w:color="auto"/>
            <w:right w:val="none" w:sz="0" w:space="0" w:color="auto"/>
          </w:divBdr>
        </w:div>
        <w:div w:id="1568225566">
          <w:marLeft w:val="360"/>
          <w:marRight w:val="0"/>
          <w:marTop w:val="200"/>
          <w:marBottom w:val="0"/>
          <w:divBdr>
            <w:top w:val="none" w:sz="0" w:space="0" w:color="auto"/>
            <w:left w:val="none" w:sz="0" w:space="0" w:color="auto"/>
            <w:bottom w:val="none" w:sz="0" w:space="0" w:color="auto"/>
            <w:right w:val="none" w:sz="0" w:space="0" w:color="auto"/>
          </w:divBdr>
        </w:div>
        <w:div w:id="502819627">
          <w:marLeft w:val="1080"/>
          <w:marRight w:val="0"/>
          <w:marTop w:val="100"/>
          <w:marBottom w:val="0"/>
          <w:divBdr>
            <w:top w:val="none" w:sz="0" w:space="0" w:color="auto"/>
            <w:left w:val="none" w:sz="0" w:space="0" w:color="auto"/>
            <w:bottom w:val="none" w:sz="0" w:space="0" w:color="auto"/>
            <w:right w:val="none" w:sz="0" w:space="0" w:color="auto"/>
          </w:divBdr>
        </w:div>
        <w:div w:id="756907188">
          <w:marLeft w:val="1080"/>
          <w:marRight w:val="0"/>
          <w:marTop w:val="100"/>
          <w:marBottom w:val="0"/>
          <w:divBdr>
            <w:top w:val="none" w:sz="0" w:space="0" w:color="auto"/>
            <w:left w:val="none" w:sz="0" w:space="0" w:color="auto"/>
            <w:bottom w:val="none" w:sz="0" w:space="0" w:color="auto"/>
            <w:right w:val="none" w:sz="0" w:space="0" w:color="auto"/>
          </w:divBdr>
        </w:div>
        <w:div w:id="570506630">
          <w:marLeft w:val="360"/>
          <w:marRight w:val="0"/>
          <w:marTop w:val="200"/>
          <w:marBottom w:val="0"/>
          <w:divBdr>
            <w:top w:val="none" w:sz="0" w:space="0" w:color="auto"/>
            <w:left w:val="none" w:sz="0" w:space="0" w:color="auto"/>
            <w:bottom w:val="none" w:sz="0" w:space="0" w:color="auto"/>
            <w:right w:val="none" w:sz="0" w:space="0" w:color="auto"/>
          </w:divBdr>
        </w:div>
        <w:div w:id="2004890264">
          <w:marLeft w:val="1080"/>
          <w:marRight w:val="0"/>
          <w:marTop w:val="100"/>
          <w:marBottom w:val="0"/>
          <w:divBdr>
            <w:top w:val="none" w:sz="0" w:space="0" w:color="auto"/>
            <w:left w:val="none" w:sz="0" w:space="0" w:color="auto"/>
            <w:bottom w:val="none" w:sz="0" w:space="0" w:color="auto"/>
            <w:right w:val="none" w:sz="0" w:space="0" w:color="auto"/>
          </w:divBdr>
        </w:div>
        <w:div w:id="426585447">
          <w:marLeft w:val="1080"/>
          <w:marRight w:val="0"/>
          <w:marTop w:val="100"/>
          <w:marBottom w:val="0"/>
          <w:divBdr>
            <w:top w:val="none" w:sz="0" w:space="0" w:color="auto"/>
            <w:left w:val="none" w:sz="0" w:space="0" w:color="auto"/>
            <w:bottom w:val="none" w:sz="0" w:space="0" w:color="auto"/>
            <w:right w:val="none" w:sz="0" w:space="0" w:color="auto"/>
          </w:divBdr>
        </w:div>
      </w:divsChild>
    </w:div>
    <w:div w:id="1724527169">
      <w:bodyDiv w:val="1"/>
      <w:marLeft w:val="0"/>
      <w:marRight w:val="0"/>
      <w:marTop w:val="0"/>
      <w:marBottom w:val="0"/>
      <w:divBdr>
        <w:top w:val="none" w:sz="0" w:space="0" w:color="auto"/>
        <w:left w:val="none" w:sz="0" w:space="0" w:color="auto"/>
        <w:bottom w:val="none" w:sz="0" w:space="0" w:color="auto"/>
        <w:right w:val="none" w:sz="0" w:space="0" w:color="auto"/>
      </w:divBdr>
    </w:div>
    <w:div w:id="1726953624">
      <w:bodyDiv w:val="1"/>
      <w:marLeft w:val="0"/>
      <w:marRight w:val="0"/>
      <w:marTop w:val="0"/>
      <w:marBottom w:val="0"/>
      <w:divBdr>
        <w:top w:val="none" w:sz="0" w:space="0" w:color="auto"/>
        <w:left w:val="none" w:sz="0" w:space="0" w:color="auto"/>
        <w:bottom w:val="none" w:sz="0" w:space="0" w:color="auto"/>
        <w:right w:val="none" w:sz="0" w:space="0" w:color="auto"/>
      </w:divBdr>
    </w:div>
    <w:div w:id="1750157904">
      <w:bodyDiv w:val="1"/>
      <w:marLeft w:val="0"/>
      <w:marRight w:val="0"/>
      <w:marTop w:val="0"/>
      <w:marBottom w:val="0"/>
      <w:divBdr>
        <w:top w:val="none" w:sz="0" w:space="0" w:color="auto"/>
        <w:left w:val="none" w:sz="0" w:space="0" w:color="auto"/>
        <w:bottom w:val="none" w:sz="0" w:space="0" w:color="auto"/>
        <w:right w:val="none" w:sz="0" w:space="0" w:color="auto"/>
      </w:divBdr>
    </w:div>
    <w:div w:id="1848136915">
      <w:bodyDiv w:val="1"/>
      <w:marLeft w:val="0"/>
      <w:marRight w:val="0"/>
      <w:marTop w:val="0"/>
      <w:marBottom w:val="0"/>
      <w:divBdr>
        <w:top w:val="none" w:sz="0" w:space="0" w:color="auto"/>
        <w:left w:val="none" w:sz="0" w:space="0" w:color="auto"/>
        <w:bottom w:val="none" w:sz="0" w:space="0" w:color="auto"/>
        <w:right w:val="none" w:sz="0" w:space="0" w:color="auto"/>
      </w:divBdr>
    </w:div>
    <w:div w:id="1875927292">
      <w:bodyDiv w:val="1"/>
      <w:marLeft w:val="0"/>
      <w:marRight w:val="0"/>
      <w:marTop w:val="0"/>
      <w:marBottom w:val="0"/>
      <w:divBdr>
        <w:top w:val="none" w:sz="0" w:space="0" w:color="auto"/>
        <w:left w:val="none" w:sz="0" w:space="0" w:color="auto"/>
        <w:bottom w:val="none" w:sz="0" w:space="0" w:color="auto"/>
        <w:right w:val="none" w:sz="0" w:space="0" w:color="auto"/>
      </w:divBdr>
      <w:divsChild>
        <w:div w:id="1822845990">
          <w:marLeft w:val="0"/>
          <w:marRight w:val="0"/>
          <w:marTop w:val="150"/>
          <w:marBottom w:val="0"/>
          <w:divBdr>
            <w:top w:val="none" w:sz="0" w:space="0" w:color="auto"/>
            <w:left w:val="none" w:sz="0" w:space="0" w:color="auto"/>
            <w:bottom w:val="none" w:sz="0" w:space="0" w:color="auto"/>
            <w:right w:val="none" w:sz="0" w:space="0" w:color="auto"/>
          </w:divBdr>
          <w:divsChild>
            <w:div w:id="1141730574">
              <w:marLeft w:val="0"/>
              <w:marRight w:val="0"/>
              <w:marTop w:val="0"/>
              <w:marBottom w:val="0"/>
              <w:divBdr>
                <w:top w:val="none" w:sz="0" w:space="0" w:color="auto"/>
                <w:left w:val="none" w:sz="0" w:space="0" w:color="auto"/>
                <w:bottom w:val="none" w:sz="0" w:space="0" w:color="auto"/>
                <w:right w:val="none" w:sz="0" w:space="0" w:color="auto"/>
              </w:divBdr>
            </w:div>
            <w:div w:id="1763329332">
              <w:marLeft w:val="0"/>
              <w:marRight w:val="0"/>
              <w:marTop w:val="0"/>
              <w:marBottom w:val="0"/>
              <w:divBdr>
                <w:top w:val="none" w:sz="0" w:space="0" w:color="auto"/>
                <w:left w:val="none" w:sz="0" w:space="0" w:color="auto"/>
                <w:bottom w:val="none" w:sz="0" w:space="0" w:color="auto"/>
                <w:right w:val="none" w:sz="0" w:space="0" w:color="auto"/>
              </w:divBdr>
            </w:div>
          </w:divsChild>
        </w:div>
        <w:div w:id="779107575">
          <w:marLeft w:val="0"/>
          <w:marRight w:val="0"/>
          <w:marTop w:val="150"/>
          <w:marBottom w:val="0"/>
          <w:divBdr>
            <w:top w:val="none" w:sz="0" w:space="0" w:color="auto"/>
            <w:left w:val="none" w:sz="0" w:space="0" w:color="auto"/>
            <w:bottom w:val="none" w:sz="0" w:space="0" w:color="auto"/>
            <w:right w:val="none" w:sz="0" w:space="0" w:color="auto"/>
          </w:divBdr>
          <w:divsChild>
            <w:div w:id="518735212">
              <w:marLeft w:val="0"/>
              <w:marRight w:val="0"/>
              <w:marTop w:val="0"/>
              <w:marBottom w:val="0"/>
              <w:divBdr>
                <w:top w:val="none" w:sz="0" w:space="0" w:color="auto"/>
                <w:left w:val="none" w:sz="0" w:space="0" w:color="auto"/>
                <w:bottom w:val="none" w:sz="0" w:space="0" w:color="auto"/>
                <w:right w:val="none" w:sz="0" w:space="0" w:color="auto"/>
              </w:divBdr>
            </w:div>
            <w:div w:id="17610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5788">
      <w:bodyDiv w:val="1"/>
      <w:marLeft w:val="0"/>
      <w:marRight w:val="0"/>
      <w:marTop w:val="0"/>
      <w:marBottom w:val="0"/>
      <w:divBdr>
        <w:top w:val="none" w:sz="0" w:space="0" w:color="auto"/>
        <w:left w:val="none" w:sz="0" w:space="0" w:color="auto"/>
        <w:bottom w:val="none" w:sz="0" w:space="0" w:color="auto"/>
        <w:right w:val="none" w:sz="0" w:space="0" w:color="auto"/>
      </w:divBdr>
    </w:div>
    <w:div w:id="1966504417">
      <w:bodyDiv w:val="1"/>
      <w:marLeft w:val="0"/>
      <w:marRight w:val="0"/>
      <w:marTop w:val="0"/>
      <w:marBottom w:val="0"/>
      <w:divBdr>
        <w:top w:val="none" w:sz="0" w:space="0" w:color="auto"/>
        <w:left w:val="none" w:sz="0" w:space="0" w:color="auto"/>
        <w:bottom w:val="none" w:sz="0" w:space="0" w:color="auto"/>
        <w:right w:val="none" w:sz="0" w:space="0" w:color="auto"/>
      </w:divBdr>
    </w:div>
    <w:div w:id="2003266645">
      <w:bodyDiv w:val="1"/>
      <w:marLeft w:val="0"/>
      <w:marRight w:val="0"/>
      <w:marTop w:val="0"/>
      <w:marBottom w:val="0"/>
      <w:divBdr>
        <w:top w:val="none" w:sz="0" w:space="0" w:color="auto"/>
        <w:left w:val="none" w:sz="0" w:space="0" w:color="auto"/>
        <w:bottom w:val="none" w:sz="0" w:space="0" w:color="auto"/>
        <w:right w:val="none" w:sz="0" w:space="0" w:color="auto"/>
      </w:divBdr>
    </w:div>
    <w:div w:id="2007903805">
      <w:bodyDiv w:val="1"/>
      <w:marLeft w:val="0"/>
      <w:marRight w:val="0"/>
      <w:marTop w:val="0"/>
      <w:marBottom w:val="0"/>
      <w:divBdr>
        <w:top w:val="none" w:sz="0" w:space="0" w:color="auto"/>
        <w:left w:val="none" w:sz="0" w:space="0" w:color="auto"/>
        <w:bottom w:val="none" w:sz="0" w:space="0" w:color="auto"/>
        <w:right w:val="none" w:sz="0" w:space="0" w:color="auto"/>
      </w:divBdr>
    </w:div>
    <w:div w:id="2011977890">
      <w:bodyDiv w:val="1"/>
      <w:marLeft w:val="0"/>
      <w:marRight w:val="0"/>
      <w:marTop w:val="0"/>
      <w:marBottom w:val="0"/>
      <w:divBdr>
        <w:top w:val="none" w:sz="0" w:space="0" w:color="auto"/>
        <w:left w:val="none" w:sz="0" w:space="0" w:color="auto"/>
        <w:bottom w:val="none" w:sz="0" w:space="0" w:color="auto"/>
        <w:right w:val="none" w:sz="0" w:space="0" w:color="auto"/>
      </w:divBdr>
    </w:div>
    <w:div w:id="2041587334">
      <w:bodyDiv w:val="1"/>
      <w:marLeft w:val="0"/>
      <w:marRight w:val="0"/>
      <w:marTop w:val="0"/>
      <w:marBottom w:val="0"/>
      <w:divBdr>
        <w:top w:val="none" w:sz="0" w:space="0" w:color="auto"/>
        <w:left w:val="none" w:sz="0" w:space="0" w:color="auto"/>
        <w:bottom w:val="none" w:sz="0" w:space="0" w:color="auto"/>
        <w:right w:val="none" w:sz="0" w:space="0" w:color="auto"/>
      </w:divBdr>
      <w:divsChild>
        <w:div w:id="544607663">
          <w:marLeft w:val="547"/>
          <w:marRight w:val="0"/>
          <w:marTop w:val="480"/>
          <w:marBottom w:val="0"/>
          <w:divBdr>
            <w:top w:val="none" w:sz="0" w:space="0" w:color="auto"/>
            <w:left w:val="none" w:sz="0" w:space="0" w:color="auto"/>
            <w:bottom w:val="none" w:sz="0" w:space="0" w:color="auto"/>
            <w:right w:val="none" w:sz="0" w:space="0" w:color="auto"/>
          </w:divBdr>
        </w:div>
      </w:divsChild>
    </w:div>
    <w:div w:id="2146584443">
      <w:bodyDiv w:val="1"/>
      <w:marLeft w:val="0"/>
      <w:marRight w:val="0"/>
      <w:marTop w:val="0"/>
      <w:marBottom w:val="0"/>
      <w:divBdr>
        <w:top w:val="none" w:sz="0" w:space="0" w:color="auto"/>
        <w:left w:val="none" w:sz="0" w:space="0" w:color="auto"/>
        <w:bottom w:val="none" w:sz="0" w:space="0" w:color="auto"/>
        <w:right w:val="none" w:sz="0" w:space="0" w:color="auto"/>
      </w:divBdr>
      <w:divsChild>
        <w:div w:id="1321806838">
          <w:marLeft w:val="547"/>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Logius-standaarden/NL-GOV-profile-for-CloudEvents/issues/3"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webSettings" Target="webSettings.xml"/><Relationship Id="rId19" Type="http://schemas.openxmlformats.org/officeDocument/2006/relationships/hyperlink" Target="https://github.com/Logius-standaarden/NL-GOV-profile-for-CloudEven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DocgenData xmlns="http://docgen.org/date">
  <Date>2012-07-11T00:00:00</Date>
  <Meeting_Date>2012-07-11T00:00:00</Meeting_Date>
</DocgenData>
</file>

<file path=customXml/item2.xml><?xml version="1.0" encoding="utf-8"?>
<DocgenData xmlns="http://docgen.org/date">
  <Meeting_Date>2024-03-07T00:00:00</Meeting_Date>
</DocgenData>
</file>

<file path=customXml/item3.xml><?xml version="1.0" encoding="utf-8"?>
<ct:contentTypeSchema xmlns:ct="http://schemas.microsoft.com/office/2006/metadata/contentType" xmlns:ma="http://schemas.microsoft.com/office/2006/metadata/properties/metaAttributes" ct:_="" ma:_="" ma:contentTypeName="Document" ma:contentTypeID="0x010100A459F5031A03C542921CB4949C687C4C" ma:contentTypeVersion="0" ma:contentTypeDescription="Een nieuw document maken." ma:contentTypeScope="" ma:versionID="79cb03c0c3e186a5f5d7c32ab6d6c83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3010B5-2934-4131-B6A2-B38F7C0A8E17}">
  <ds:schemaRefs>
    <ds:schemaRef ds:uri="http://docgen.org/date"/>
  </ds:schemaRefs>
</ds:datastoreItem>
</file>

<file path=customXml/itemProps2.xml><?xml version="1.0" encoding="utf-8"?>
<ds:datastoreItem xmlns:ds="http://schemas.openxmlformats.org/officeDocument/2006/customXml" ds:itemID="{6E08F25B-5391-4B9C-92CE-727B932BE558}">
  <ds:schemaRefs>
    <ds:schemaRef ds:uri="http://docgen.org/date"/>
  </ds:schemaRefs>
</ds:datastoreItem>
</file>

<file path=customXml/itemProps3.xml><?xml version="1.0" encoding="utf-8"?>
<ds:datastoreItem xmlns:ds="http://schemas.openxmlformats.org/officeDocument/2006/customXml" ds:itemID="{6B1A3281-C4A6-4041-B3B0-9786E46D4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14C605-7126-4D1D-B1ED-612E2C6BFF7F}">
  <ds:schemaRefs>
    <ds:schemaRef ds:uri="http://schemas.openxmlformats.org/officeDocument/2006/bibliography"/>
  </ds:schemaRefs>
</ds:datastoreItem>
</file>

<file path=customXml/itemProps5.xml><?xml version="1.0" encoding="utf-8"?>
<ds:datastoreItem xmlns:ds="http://schemas.openxmlformats.org/officeDocument/2006/customXml" ds:itemID="{2D94DE8D-38F9-45FF-8F27-6CD7E233D85B}">
  <ds:schemaRefs>
    <ds:schemaRef ds:uri="http://schemas.microsoft.com/sharepoint/v3/contenttype/forms"/>
  </ds:schemaRefs>
</ds:datastoreItem>
</file>

<file path=customXml/itemProps6.xml><?xml version="1.0" encoding="utf-8"?>
<ds:datastoreItem xmlns:ds="http://schemas.openxmlformats.org/officeDocument/2006/customXml" ds:itemID="{4E28A4A8-9D79-42EA-A4AF-5ADFEE1F73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1224</Words>
  <Characters>6733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Rijksoverheid</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VToom</dc:creator>
  <cp:lastModifiedBy>Wellink, Lizzy</cp:lastModifiedBy>
  <cp:revision>2</cp:revision>
  <cp:lastPrinted>2016-12-20T07:48:00Z</cp:lastPrinted>
  <dcterms:created xsi:type="dcterms:W3CDTF">2024-04-04T09:26:00Z</dcterms:created>
  <dcterms:modified xsi:type="dcterms:W3CDTF">2024-04-04T09:26:00Z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bricering">
    <vt:lpwstr/>
  </property>
  <property fmtid="{D5CDD505-2E9C-101B-9397-08002B2CF9AE}" pid="3" name="Kenmerk">
    <vt:lpwstr/>
  </property>
  <property fmtid="{D5CDD505-2E9C-101B-9397-08002B2CF9AE}" pid="4" name="Onderwerp">
    <vt:lpwstr>Expertgroep Architectuur</vt:lpwstr>
  </property>
  <property fmtid="{D5CDD505-2E9C-101B-9397-08002B2CF9AE}" pid="5" name="Datum">
    <vt:lpwstr>23 april 2015</vt:lpwstr>
  </property>
  <property fmtid="{D5CDD505-2E9C-101B-9397-08002B2CF9AE}" pid="6" name="Docgensjabloon">
    <vt:lpwstr>DocGen_Agenda_nl_NL</vt:lpwstr>
  </property>
  <property fmtid="{D5CDD505-2E9C-101B-9397-08002B2CF9AE}" pid="7" name="ContentTypeId">
    <vt:lpwstr>0x010100A459F5031A03C542921CB4949C687C4C</vt:lpwstr>
  </property>
</Properties>
</file>